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D268B" w14:textId="77777777" w:rsidR="00992727" w:rsidRDefault="00DF68FF" w:rsidP="007A02A2">
      <w:pPr>
        <w:pStyle w:val="PRLHeader"/>
      </w:pPr>
      <w:r>
        <w:t>The Biological Solar Panel</w:t>
      </w:r>
    </w:p>
    <w:p w14:paraId="54FC7BA9" w14:textId="77777777" w:rsidR="00DF68FF" w:rsidRDefault="00DF68FF" w:rsidP="00E16132">
      <w:pPr>
        <w:pStyle w:val="PRLBody"/>
        <w:adjustRightInd/>
      </w:pPr>
    </w:p>
    <w:p w14:paraId="7520E213" w14:textId="61CAAA3A" w:rsidR="002E13D3" w:rsidRDefault="002E13D3" w:rsidP="00E16132">
      <w:pPr>
        <w:pStyle w:val="PRLBody"/>
        <w:adjustRightInd/>
      </w:pPr>
      <w:r>
        <w:t>Plants and algae are nature</w:t>
      </w:r>
      <w:r w:rsidR="00B26010">
        <w:t>’</w:t>
      </w:r>
      <w:r>
        <w:t>s</w:t>
      </w:r>
      <w:r w:rsidR="00B26010">
        <w:t xml:space="preserve"> biological</w:t>
      </w:r>
      <w:r>
        <w:t xml:space="preserve"> </w:t>
      </w:r>
      <w:r w:rsidR="003534FC">
        <w:t>solar panels</w:t>
      </w:r>
      <w:r>
        <w:t xml:space="preserve">. By capturing light energy from the sun and converting it into dense energy molecules, through the process of photosynthesis, these </w:t>
      </w:r>
      <w:r w:rsidR="00A054F4">
        <w:t>organisms</w:t>
      </w:r>
      <w:r>
        <w:t xml:space="preserve"> support most of </w:t>
      </w:r>
      <w:r w:rsidR="00A054F4">
        <w:t>life</w:t>
      </w:r>
      <w:r>
        <w:t xml:space="preserve"> on our planet.</w:t>
      </w:r>
    </w:p>
    <w:p w14:paraId="292D8CF6" w14:textId="183A3DA1" w:rsidR="00AE5D40" w:rsidRPr="008364B6" w:rsidRDefault="00810CCE" w:rsidP="00A054F4">
      <w:pPr>
        <w:pStyle w:val="PRLBody"/>
        <w:adjustRightInd/>
      </w:pPr>
      <w:r>
        <w:t xml:space="preserve">Photosynthesis </w:t>
      </w:r>
      <w:r w:rsidR="00152908">
        <w:t>is a complex system of pro</w:t>
      </w:r>
      <w:r w:rsidR="00A054F4">
        <w:t xml:space="preserve">cesses </w:t>
      </w:r>
      <w:ins w:id="0" w:author="Gregg Howe" w:date="2017-09-20T08:14:00Z">
        <w:r w:rsidR="004712DD">
          <w:t xml:space="preserve">consisting of </w:t>
        </w:r>
      </w:ins>
      <w:del w:id="1" w:author="Gregg Howe" w:date="2017-09-20T08:14:00Z">
        <w:r w:rsidR="000F7A62" w:rsidDel="004712DD">
          <w:delText xml:space="preserve">and over </w:delText>
        </w:r>
      </w:del>
      <w:ins w:id="2" w:author="Gregg Howe" w:date="2017-09-20T08:14:00Z">
        <w:r w:rsidR="004712DD">
          <w:t xml:space="preserve">hundreds of </w:t>
        </w:r>
      </w:ins>
      <w:bookmarkStart w:id="3" w:name="_GoBack"/>
      <w:del w:id="4" w:author="Gregg Howe" w:date="2017-09-20T08:14:00Z">
        <w:r w:rsidR="000F7A62" w:rsidDel="004712DD">
          <w:delText xml:space="preserve">100 </w:delText>
        </w:r>
      </w:del>
      <w:r w:rsidR="000F7A62">
        <w:t>component</w:t>
      </w:r>
      <w:ins w:id="5" w:author="Gregg Howe" w:date="2017-09-20T08:14:00Z">
        <w:r w:rsidR="004712DD">
          <w:t xml:space="preserve"> parts </w:t>
        </w:r>
      </w:ins>
      <w:del w:id="6" w:author="Gregg Howe" w:date="2017-09-20T08:14:00Z">
        <w:r w:rsidR="000F7A62" w:rsidDel="004712DD">
          <w:delText xml:space="preserve">s </w:delText>
        </w:r>
      </w:del>
      <w:r w:rsidR="00A054F4">
        <w:t>that work together at the cellular level</w:t>
      </w:r>
      <w:ins w:id="7" w:author="Gregg Howe" w:date="2017-09-20T08:14:00Z">
        <w:r w:rsidR="004712DD">
          <w:t xml:space="preserve">. </w:t>
        </w:r>
      </w:ins>
      <w:ins w:id="8" w:author="Gregg Howe" w:date="2017-09-20T08:15:00Z">
        <w:r w:rsidR="004712DD">
          <w:t xml:space="preserve">The two major </w:t>
        </w:r>
      </w:ins>
      <w:bookmarkEnd w:id="3"/>
      <w:del w:id="9" w:author="Gregg Howe" w:date="2017-09-20T08:15:00Z">
        <w:r w:rsidR="00A054F4" w:rsidDel="004712DD">
          <w:delText xml:space="preserve">, and the </w:delText>
        </w:r>
      </w:del>
      <w:r w:rsidR="00A054F4">
        <w:t xml:space="preserve">processes </w:t>
      </w:r>
      <w:ins w:id="10" w:author="Gregg Howe" w:date="2017-09-20T08:15:00Z">
        <w:r w:rsidR="004712DD">
          <w:t xml:space="preserve">of photosynthesis </w:t>
        </w:r>
      </w:ins>
      <w:del w:id="11" w:author="Gregg Howe" w:date="2017-09-20T08:15:00Z">
        <w:r w:rsidR="00A054F4" w:rsidDel="004712DD">
          <w:delText xml:space="preserve">happen </w:delText>
        </w:r>
      </w:del>
      <w:ins w:id="12" w:author="Gregg Howe" w:date="2017-09-20T08:15:00Z">
        <w:r w:rsidR="004712DD">
          <w:t xml:space="preserve">are </w:t>
        </w:r>
      </w:ins>
      <w:del w:id="13" w:author="Gregg Howe" w:date="2017-09-20T08:15:00Z">
        <w:r w:rsidR="00A054F4" w:rsidDel="004712DD">
          <w:delText xml:space="preserve">in two </w:delText>
        </w:r>
        <w:r w:rsidR="00AE5D40" w:rsidRPr="008364B6" w:rsidDel="004712DD">
          <w:delText xml:space="preserve">parts, </w:delText>
        </w:r>
      </w:del>
      <w:r w:rsidR="00AE5D40" w:rsidRPr="008364B6">
        <w:t>the so-called light</w:t>
      </w:r>
      <w:r w:rsidR="000F7A62">
        <w:t>-dependent</w:t>
      </w:r>
      <w:r w:rsidR="00AE5D40" w:rsidRPr="008364B6">
        <w:t xml:space="preserve"> and dark reactions. </w:t>
      </w:r>
    </w:p>
    <w:p w14:paraId="442E43CA" w14:textId="5F8A4B4C" w:rsidR="00AE5D40" w:rsidRPr="008364B6" w:rsidRDefault="00AE5D40" w:rsidP="00AE5D40">
      <w:pPr>
        <w:pStyle w:val="PRLBody"/>
      </w:pPr>
      <w:r w:rsidRPr="008364B6">
        <w:t xml:space="preserve">In the first, photosynthetic organisms trap </w:t>
      </w:r>
      <w:r w:rsidR="00A054F4">
        <w:t xml:space="preserve">‘raw’ </w:t>
      </w:r>
      <w:r w:rsidRPr="008364B6">
        <w:t>sunlight ener</w:t>
      </w:r>
      <w:r w:rsidR="00A054F4">
        <w:t>gy that cannot</w:t>
      </w:r>
      <w:r w:rsidRPr="008364B6">
        <w:t xml:space="preserve"> be consumed by living things. </w:t>
      </w:r>
      <w:r w:rsidR="00A054F4">
        <w:t>T</w:t>
      </w:r>
      <w:r w:rsidRPr="008364B6">
        <w:t xml:space="preserve">he dark reactions </w:t>
      </w:r>
      <w:r w:rsidR="000F7A62">
        <w:t>capture carbon dioxide from the atmosphere and convert the captured light into sugars that lock up the energy for consumption.</w:t>
      </w:r>
    </w:p>
    <w:p w14:paraId="5C057957" w14:textId="77777777" w:rsidR="0040221D" w:rsidRDefault="0040221D" w:rsidP="00E16132">
      <w:pPr>
        <w:pStyle w:val="PRLBody"/>
        <w:adjustRightInd/>
      </w:pPr>
    </w:p>
    <w:p w14:paraId="2294D897" w14:textId="0A443902" w:rsidR="00152908" w:rsidRDefault="00152908" w:rsidP="0040221D">
      <w:pPr>
        <w:pStyle w:val="PRLHeader"/>
      </w:pPr>
      <w:r>
        <w:t>The challenge:</w:t>
      </w:r>
      <w:r w:rsidR="000F7A62">
        <w:t xml:space="preserve"> </w:t>
      </w:r>
      <w:ins w:id="14" w:author="Gregg Howe" w:date="2017-09-20T08:17:00Z">
        <w:r w:rsidR="004078A3">
          <w:t xml:space="preserve">Integrating knowledge of photosynthetic processes </w:t>
        </w:r>
      </w:ins>
      <w:ins w:id="15" w:author="Gregg Howe" w:date="2017-09-20T08:18:00Z">
        <w:r w:rsidR="004078A3">
          <w:t>that o</w:t>
        </w:r>
      </w:ins>
      <w:ins w:id="16" w:author="Gregg Howe" w:date="2017-09-20T08:17:00Z">
        <w:r w:rsidR="004078A3">
          <w:t>perate over</w:t>
        </w:r>
      </w:ins>
      <w:ins w:id="17" w:author="Gregg Howe" w:date="2017-09-20T08:18:00Z">
        <w:r w:rsidR="004078A3">
          <w:t xml:space="preserve"> a wide range of spatial and temporal scales</w:t>
        </w:r>
      </w:ins>
      <w:del w:id="18" w:author="Gregg Howe" w:date="2017-09-20T08:18:00Z">
        <w:r w:rsidR="000F7A62" w:rsidRPr="007A02A2" w:rsidDel="004078A3">
          <w:rPr>
            <w:highlight w:val="yellow"/>
          </w:rPr>
          <w:delText>TITLE HERE?</w:delText>
        </w:r>
      </w:del>
    </w:p>
    <w:p w14:paraId="13514202" w14:textId="764BA803" w:rsidR="000D1382" w:rsidRDefault="000F7A62" w:rsidP="00E16132">
      <w:pPr>
        <w:pStyle w:val="PRLBody"/>
        <w:adjustRightInd/>
      </w:pPr>
      <w:r>
        <w:t>Decades of research have taught us a lot about the photosynthetic components, but s</w:t>
      </w:r>
      <w:r w:rsidR="000D1382">
        <w:t xml:space="preserve">cientists still don’t have a full picture of how </w:t>
      </w:r>
      <w:r>
        <w:t>photosynthesis works</w:t>
      </w:r>
      <w:r w:rsidR="000D1382">
        <w:t xml:space="preserve"> as a whole.</w:t>
      </w:r>
      <w:ins w:id="19" w:author="Gregg Howe" w:date="2017-09-20T08:22:00Z">
        <w:r w:rsidR="00505255">
          <w:t xml:space="preserve"> </w:t>
        </w:r>
      </w:ins>
    </w:p>
    <w:p w14:paraId="00A0F01D" w14:textId="51422864" w:rsidR="000D1382" w:rsidRDefault="000D1382" w:rsidP="00E16132">
      <w:pPr>
        <w:pStyle w:val="PRLBody"/>
        <w:adjustRightInd/>
      </w:pPr>
      <w:r>
        <w:t xml:space="preserve">Part of the difficulty lies in </w:t>
      </w:r>
      <w:r w:rsidR="000F7A62">
        <w:t>the fact that most</w:t>
      </w:r>
      <w:r>
        <w:t xml:space="preserve"> research has</w:t>
      </w:r>
      <w:r w:rsidR="000F7A62">
        <w:t xml:space="preserve"> </w:t>
      </w:r>
      <w:ins w:id="20" w:author="Gregg Howe" w:date="2017-09-20T08:31:00Z">
        <w:r w:rsidR="00237322">
          <w:t xml:space="preserve">focused on organisms grown under static </w:t>
        </w:r>
      </w:ins>
      <w:del w:id="21" w:author="Gregg Howe" w:date="2017-09-20T08:31:00Z">
        <w:r w:rsidR="000F7A62" w:rsidDel="00237322">
          <w:delText xml:space="preserve">taken place in </w:delText>
        </w:r>
      </w:del>
      <w:r w:rsidR="000F7A62">
        <w:t>laborator</w:t>
      </w:r>
      <w:ins w:id="22" w:author="Gregg Howe" w:date="2017-09-20T08:31:00Z">
        <w:r w:rsidR="00237322">
          <w:t xml:space="preserve">y conditions </w:t>
        </w:r>
      </w:ins>
      <w:del w:id="23" w:author="Gregg Howe" w:date="2017-09-20T08:31:00Z">
        <w:r w:rsidR="000F7A62" w:rsidDel="00237322">
          <w:delText>ies and</w:delText>
        </w:r>
        <w:r w:rsidDel="00237322">
          <w:delText xml:space="preserve"> focused on individual components, </w:delText>
        </w:r>
      </w:del>
      <w:r w:rsidR="000F7A62">
        <w:t>instead of observing the</w:t>
      </w:r>
      <w:ins w:id="24" w:author="Gregg Howe" w:date="2017-09-20T08:32:00Z">
        <w:r w:rsidR="00237322">
          <w:t xml:space="preserve"> photosynthetic components respond dynamically to </w:t>
        </w:r>
      </w:ins>
      <w:del w:id="25" w:author="Gregg Howe" w:date="2017-09-20T08:32:00Z">
        <w:r w:rsidR="000F7A62" w:rsidDel="00237322">
          <w:delText>se</w:delText>
        </w:r>
      </w:del>
      <w:del w:id="26" w:author="Gregg Howe" w:date="2017-09-20T08:33:00Z">
        <w:r w:rsidR="000F7A62" w:rsidDel="00237322">
          <w:delText xml:space="preserve"> components in their </w:delText>
        </w:r>
      </w:del>
      <w:r w:rsidR="000F7A62">
        <w:t>natural living</w:t>
      </w:r>
      <w:r>
        <w:t xml:space="preserve"> conditions.</w:t>
      </w:r>
    </w:p>
    <w:p w14:paraId="4345DE77" w14:textId="66750D78" w:rsidR="00152908" w:rsidRDefault="00505255" w:rsidP="00E16132">
      <w:pPr>
        <w:pStyle w:val="PRLBody"/>
        <w:adjustRightInd/>
      </w:pPr>
      <w:ins w:id="27" w:author="Gregg Howe" w:date="2017-09-20T08:23:00Z">
        <w:r>
          <w:t xml:space="preserve">Photosynthetic processes occur on time scales ranging from </w:t>
        </w:r>
      </w:ins>
      <w:ins w:id="28" w:author="Gregg Howe" w:date="2017-09-20T08:24:00Z">
        <w:r>
          <w:t>sub-mi</w:t>
        </w:r>
      </w:ins>
      <w:ins w:id="29" w:author="Gregg Howe" w:date="2017-09-20T08:30:00Z">
        <w:r w:rsidR="00FF263A">
          <w:t>lli</w:t>
        </w:r>
      </w:ins>
      <w:ins w:id="30" w:author="Gregg Howe" w:date="2017-09-20T08:24:00Z">
        <w:r>
          <w:t xml:space="preserve">second photochemical reactions to </w:t>
        </w:r>
      </w:ins>
      <w:ins w:id="31" w:author="Gregg Howe" w:date="2017-09-20T08:27:00Z">
        <w:r>
          <w:t xml:space="preserve">the </w:t>
        </w:r>
      </w:ins>
      <w:ins w:id="32" w:author="Gregg Howe" w:date="2017-09-20T08:23:00Z">
        <w:r>
          <w:t>seasonal</w:t>
        </w:r>
      </w:ins>
      <w:ins w:id="33" w:author="Gregg Howe" w:date="2017-09-20T08:26:00Z">
        <w:r>
          <w:t xml:space="preserve">ity of leaf senescence </w:t>
        </w:r>
      </w:ins>
      <w:ins w:id="34" w:author="Gregg Howe" w:date="2017-09-20T08:27:00Z">
        <w:r>
          <w:t xml:space="preserve">and renewal. </w:t>
        </w:r>
      </w:ins>
      <w:ins w:id="35" w:author="Gregg Howe" w:date="2017-09-20T08:28:00Z">
        <w:r>
          <w:t xml:space="preserve">Spatial scales are also vast, spanning </w:t>
        </w:r>
      </w:ins>
      <w:ins w:id="36" w:author="Gregg Howe" w:date="2017-09-20T08:29:00Z">
        <w:r>
          <w:t xml:space="preserve">from </w:t>
        </w:r>
      </w:ins>
      <w:ins w:id="37" w:author="Gregg Howe" w:date="2017-09-20T08:28:00Z">
        <w:r>
          <w:t>molecu</w:t>
        </w:r>
      </w:ins>
      <w:ins w:id="38" w:author="Gregg Howe" w:date="2017-09-20T08:29:00Z">
        <w:r>
          <w:t xml:space="preserve">les to whole leaves. </w:t>
        </w:r>
      </w:ins>
      <w:r w:rsidR="000F7A62">
        <w:t xml:space="preserve">It is </w:t>
      </w:r>
      <w:ins w:id="39" w:author="Gregg Howe" w:date="2017-09-20T08:23:00Z">
        <w:r>
          <w:t xml:space="preserve">therefore </w:t>
        </w:r>
      </w:ins>
      <w:del w:id="40" w:author="Gregg Howe" w:date="2017-09-20T08:23:00Z">
        <w:r w:rsidR="000F7A62" w:rsidDel="00505255">
          <w:delText xml:space="preserve">also </w:delText>
        </w:r>
      </w:del>
      <w:r w:rsidR="000F7A62">
        <w:t xml:space="preserve">difficult </w:t>
      </w:r>
      <w:r w:rsidR="00152908">
        <w:t xml:space="preserve">to study photosynthesis </w:t>
      </w:r>
      <w:r w:rsidR="000D1382">
        <w:t xml:space="preserve">within one lab or </w:t>
      </w:r>
      <w:r w:rsidR="000F7A62">
        <w:t>a single discipline</w:t>
      </w:r>
      <w:del w:id="41" w:author="Gregg Howe" w:date="2017-09-20T08:19:00Z">
        <w:r w:rsidR="000D1382" w:rsidDel="004078A3">
          <w:delText xml:space="preserve"> discipline</w:delText>
        </w:r>
      </w:del>
      <w:r w:rsidR="000D1382">
        <w:t>, as the process spans a range of physical, biochemical, and structural areas of scientific expertise.</w:t>
      </w:r>
    </w:p>
    <w:p w14:paraId="6A744B40" w14:textId="77777777" w:rsidR="00152908" w:rsidRDefault="00152908" w:rsidP="00E16132">
      <w:pPr>
        <w:pStyle w:val="PRLBody"/>
        <w:adjustRightInd/>
      </w:pPr>
    </w:p>
    <w:p w14:paraId="0A77D628" w14:textId="4A98A08E" w:rsidR="00152908" w:rsidRDefault="00152908" w:rsidP="0040221D">
      <w:pPr>
        <w:pStyle w:val="PRLHeader"/>
      </w:pPr>
      <w:r>
        <w:t>The solution:</w:t>
      </w:r>
      <w:r w:rsidR="00F04B8A">
        <w:t xml:space="preserve"> </w:t>
      </w:r>
      <w:r w:rsidR="000F7A62">
        <w:t>Understanding the solar panel holistically</w:t>
      </w:r>
    </w:p>
    <w:p w14:paraId="1B02A11E" w14:textId="77777777" w:rsidR="000F7A62" w:rsidRDefault="000D1382" w:rsidP="00E16132">
      <w:pPr>
        <w:pStyle w:val="PRLBody"/>
        <w:adjustRightInd/>
      </w:pPr>
      <w:r>
        <w:t xml:space="preserve">The </w:t>
      </w:r>
      <w:r w:rsidR="000F7A62">
        <w:t xml:space="preserve">MSU-DOE Plant Research Lab aims to study </w:t>
      </w:r>
      <w:r>
        <w:t xml:space="preserve">the components and processes in a highly integrated way. </w:t>
      </w:r>
      <w:r w:rsidR="000F7A62">
        <w:t>We want to develop models on multiple scales that describe how photosynthesis works as a whole.</w:t>
      </w:r>
    </w:p>
    <w:p w14:paraId="01C7C0C5" w14:textId="3E08E25E" w:rsidR="000F7A62" w:rsidRDefault="000F7A62" w:rsidP="00E16132">
      <w:pPr>
        <w:pStyle w:val="PRLBody"/>
        <w:adjustRightInd/>
      </w:pPr>
      <w:r>
        <w:t>If we can understand the processes, as a whole, it will facilitate our long-term efforts to improve photosynthetic efficiency and increase crop yield, by redesigning different parts of the system to work better.</w:t>
      </w:r>
    </w:p>
    <w:p w14:paraId="4D4BDBA9" w14:textId="1A961606" w:rsidR="00BD62C4" w:rsidRDefault="000F7A62" w:rsidP="00BD62C4">
      <w:pPr>
        <w:pStyle w:val="PRLBody"/>
        <w:adjustRightInd/>
      </w:pPr>
      <w:r>
        <w:lastRenderedPageBreak/>
        <w:t>To achieve this goal, w</w:t>
      </w:r>
      <w:r w:rsidR="00152908">
        <w:t>e work collaboratively acr</w:t>
      </w:r>
      <w:r w:rsidR="000D1382">
        <w:t>o</w:t>
      </w:r>
      <w:r w:rsidR="00152908">
        <w:t>ss disciplines</w:t>
      </w:r>
      <w:ins w:id="42" w:author="Gregg Howe" w:date="2017-09-20T08:37:00Z">
        <w:r w:rsidR="002B30CA">
          <w:t xml:space="preserve"> and between labs</w:t>
        </w:r>
      </w:ins>
      <w:ins w:id="43" w:author="Gregg Howe" w:date="2017-09-20T08:35:00Z">
        <w:r w:rsidR="002B30CA">
          <w:t xml:space="preserve"> </w:t>
        </w:r>
      </w:ins>
      <w:commentRangeStart w:id="44"/>
      <w:del w:id="45" w:author="Gregg Howe" w:date="2017-09-20T08:35:00Z">
        <w:r w:rsidDel="002B30CA">
          <w:delText>, spanning</w:delText>
        </w:r>
        <w:r w:rsidR="00152908" w:rsidDel="002B30CA">
          <w:delText xml:space="preserve"> </w:delText>
        </w:r>
        <w:r w:rsidRPr="001F134F" w:rsidDel="002B30CA">
          <w:rPr>
            <w:highlight w:val="yellow"/>
          </w:rPr>
          <w:delText>X NUMBER OF LABS</w:delText>
        </w:r>
        <w:r w:rsidDel="002B30CA">
          <w:delText xml:space="preserve">, </w:delText>
        </w:r>
      </w:del>
      <w:r w:rsidR="00152908">
        <w:t>to</w:t>
      </w:r>
      <w:commentRangeEnd w:id="44"/>
      <w:r w:rsidR="002B30CA">
        <w:rPr>
          <w:rStyle w:val="CommentReference"/>
          <w:rFonts w:ascii="Times New Roman" w:hAnsi="Times New Roman" w:cs="Times New Roman"/>
          <w:color w:val="auto"/>
          <w:shd w:val="clear" w:color="auto" w:fill="auto"/>
        </w:rPr>
        <w:commentReference w:id="44"/>
      </w:r>
      <w:r w:rsidR="00152908">
        <w:t xml:space="preserve"> answer </w:t>
      </w:r>
      <w:del w:id="46" w:author="Gregg Howe" w:date="2017-09-20T08:37:00Z">
        <w:r w:rsidDel="002B30CA">
          <w:delText xml:space="preserve">these </w:delText>
        </w:r>
      </w:del>
      <w:r>
        <w:t xml:space="preserve">fundamental questions </w:t>
      </w:r>
      <w:ins w:id="47" w:author="Gregg Howe" w:date="2017-09-20T08:37:00Z">
        <w:r w:rsidR="002B30CA">
          <w:t xml:space="preserve">concerning </w:t>
        </w:r>
      </w:ins>
      <w:r>
        <w:t xml:space="preserve">photosynthesis. </w:t>
      </w:r>
      <w:r w:rsidR="00BD62C4">
        <w:t xml:space="preserve">Our participating researchers have expertise in various disciplines, including biophysics, biochemistry, physiology, photobiology, genetics, and cell biology. </w:t>
      </w:r>
    </w:p>
    <w:p w14:paraId="4E79CB0E" w14:textId="3724698A" w:rsidR="00152908" w:rsidRDefault="00152908" w:rsidP="00E16132">
      <w:pPr>
        <w:pStyle w:val="PRLBody"/>
        <w:adjustRightInd/>
      </w:pPr>
      <w:r>
        <w:t xml:space="preserve">We are </w:t>
      </w:r>
      <w:r w:rsidR="000F7A62">
        <w:t xml:space="preserve">currently </w:t>
      </w:r>
      <w:r>
        <w:t>studying photosynthesis from four angle</w:t>
      </w:r>
      <w:r w:rsidR="000F7A62">
        <w:t>s:</w:t>
      </w:r>
    </w:p>
    <w:p w14:paraId="316FB1ED" w14:textId="79570731" w:rsidR="00152908" w:rsidRDefault="000F7A62" w:rsidP="00152908">
      <w:pPr>
        <w:pStyle w:val="PRLBody"/>
        <w:numPr>
          <w:ilvl w:val="0"/>
          <w:numId w:val="1"/>
        </w:numPr>
        <w:adjustRightInd/>
      </w:pPr>
      <w:r>
        <w:t>We are f</w:t>
      </w:r>
      <w:r w:rsidR="003E1C06">
        <w:t>ocusing on</w:t>
      </w:r>
      <w:r w:rsidR="00152908">
        <w:t xml:space="preserve"> chloroplasts, the </w:t>
      </w:r>
      <w:ins w:id="48" w:author="Gregg Howe" w:date="2017-09-20T08:38:00Z">
        <w:r w:rsidR="002B30CA">
          <w:t xml:space="preserve">subcellular </w:t>
        </w:r>
      </w:ins>
      <w:ins w:id="49" w:author="Gregg Howe" w:date="2017-09-20T08:39:00Z">
        <w:r w:rsidR="002B30CA">
          <w:t xml:space="preserve">compartment in which </w:t>
        </w:r>
      </w:ins>
      <w:del w:id="50" w:author="Gregg Howe" w:date="2017-09-20T08:39:00Z">
        <w:r w:rsidR="00152908" w:rsidDel="002B30CA">
          <w:delText>engine</w:delText>
        </w:r>
      </w:del>
      <w:del w:id="51" w:author="Gregg Howe" w:date="2017-09-20T08:38:00Z">
        <w:r w:rsidR="00152908" w:rsidDel="002B30CA">
          <w:delText>s</w:delText>
        </w:r>
      </w:del>
      <w:del w:id="52" w:author="Gregg Howe" w:date="2017-09-20T08:39:00Z">
        <w:r w:rsidR="00152908" w:rsidDel="002B30CA">
          <w:delText xml:space="preserve"> where </w:delText>
        </w:r>
      </w:del>
      <w:r>
        <w:t>photosynthesis begins</w:t>
      </w:r>
      <w:r w:rsidR="003E1C06">
        <w:t xml:space="preserve">. We want to understand how the </w:t>
      </w:r>
      <w:r>
        <w:t>chloroplast membranes are</w:t>
      </w:r>
      <w:r w:rsidR="003E1C06">
        <w:t xml:space="preserve"> created and maintained in </w:t>
      </w:r>
      <w:r>
        <w:t>living plants</w:t>
      </w:r>
      <w:r w:rsidR="003E1C06">
        <w:t xml:space="preserve">. </w:t>
      </w:r>
      <w:r>
        <w:t xml:space="preserve">We also want to examine how </w:t>
      </w:r>
      <w:r w:rsidR="003E1C06">
        <w:t>the chloroplast interact</w:t>
      </w:r>
      <w:r>
        <w:t>s</w:t>
      </w:r>
      <w:r w:rsidR="003E1C06">
        <w:t xml:space="preserve"> with other parts of the cell that </w:t>
      </w:r>
      <w:r>
        <w:t>contribute to</w:t>
      </w:r>
      <w:del w:id="53" w:author="Gregg Howe" w:date="2017-09-20T08:39:00Z">
        <w:r w:rsidDel="002B30CA">
          <w:delText>wards</w:delText>
        </w:r>
      </w:del>
      <w:r>
        <w:t xml:space="preserve"> photosynthetic processes.</w:t>
      </w:r>
      <w:r w:rsidR="00F04B8A">
        <w:t xml:space="preserve"> (Benning, Brandizzi, Hu)</w:t>
      </w:r>
    </w:p>
    <w:p w14:paraId="0692C22A" w14:textId="1ABBD332" w:rsidR="00F04B8A" w:rsidRDefault="005267FB" w:rsidP="00152908">
      <w:pPr>
        <w:pStyle w:val="PRLBody"/>
        <w:numPr>
          <w:ilvl w:val="0"/>
          <w:numId w:val="1"/>
        </w:numPr>
        <w:adjustRightInd/>
      </w:pPr>
      <w:r>
        <w:t xml:space="preserve">We </w:t>
      </w:r>
      <w:r w:rsidR="000F7A62">
        <w:t>are exploring</w:t>
      </w:r>
      <w:r>
        <w:t xml:space="preserve"> how the structural features </w:t>
      </w:r>
      <w:r w:rsidR="00C708C9">
        <w:t xml:space="preserve">of the biological </w:t>
      </w:r>
      <w:ins w:id="54" w:author="Gregg Howe" w:date="2017-09-20T08:39:00Z">
        <w:r w:rsidR="002B30CA">
          <w:t xml:space="preserve">solar </w:t>
        </w:r>
      </w:ins>
      <w:r w:rsidR="00C708C9">
        <w:t xml:space="preserve">panel </w:t>
      </w:r>
      <w:r w:rsidR="004B12FD">
        <w:t>influence</w:t>
      </w:r>
      <w:r w:rsidR="00C708C9">
        <w:t xml:space="preserve"> the availability of carbon dioxide </w:t>
      </w:r>
      <w:r w:rsidR="000F7A62">
        <w:t>in</w:t>
      </w:r>
      <w:r w:rsidR="00C708C9">
        <w:t xml:space="preserve"> the photosynthetic </w:t>
      </w:r>
      <w:r w:rsidR="004B12FD">
        <w:t>compartments</w:t>
      </w:r>
      <w:r w:rsidR="00C708C9">
        <w:t>. We also want to look at how photorespiration and Calvin-Benson cycle regulation work together.</w:t>
      </w:r>
      <w:r w:rsidR="00657B52">
        <w:t xml:space="preserve"> </w:t>
      </w:r>
      <w:r w:rsidR="000F7A62">
        <w:t>(</w:t>
      </w:r>
      <w:r w:rsidR="00B26010">
        <w:t>Hu</w:t>
      </w:r>
      <w:r w:rsidR="000F7A62">
        <w:t>, Brandizzi, Ducat, He, Sharkey)</w:t>
      </w:r>
    </w:p>
    <w:p w14:paraId="0412920B" w14:textId="1CA3B287" w:rsidR="00C708C9" w:rsidRDefault="000F7A62" w:rsidP="00152908">
      <w:pPr>
        <w:pStyle w:val="PRLBody"/>
        <w:numPr>
          <w:ilvl w:val="0"/>
          <w:numId w:val="1"/>
        </w:numPr>
        <w:adjustRightInd/>
      </w:pPr>
      <w:r>
        <w:t>We are studying how</w:t>
      </w:r>
      <w:r w:rsidR="002C34FB">
        <w:t xml:space="preserve"> the C</w:t>
      </w:r>
      <w:r>
        <w:t>alvin-</w:t>
      </w:r>
      <w:r w:rsidR="002C34FB">
        <w:t>B</w:t>
      </w:r>
      <w:r>
        <w:t>enson cycle</w:t>
      </w:r>
      <w:r w:rsidR="002C34FB">
        <w:t xml:space="preserve"> energy outputs </w:t>
      </w:r>
      <w:r>
        <w:t>coordinate</w:t>
      </w:r>
      <w:r w:rsidR="002C34FB">
        <w:t xml:space="preserve"> with changing light intensities in the surrounding environment. We also seek to understand how these outputs match with the light-dependent reactions of the cell</w:t>
      </w:r>
      <w:r w:rsidR="00F71C4D">
        <w:t>. (Sharkey, Froehlich, Howe, Kramer)</w:t>
      </w:r>
    </w:p>
    <w:p w14:paraId="33E02233" w14:textId="75A37575" w:rsidR="002C34FB" w:rsidRDefault="002C34FB" w:rsidP="00152908">
      <w:pPr>
        <w:pStyle w:val="PRLBody"/>
        <w:numPr>
          <w:ilvl w:val="0"/>
          <w:numId w:val="1"/>
        </w:numPr>
        <w:adjustRightInd/>
      </w:pPr>
      <w:r>
        <w:t xml:space="preserve">We </w:t>
      </w:r>
      <w:ins w:id="55" w:author="Gregg Howe" w:date="2017-09-20T08:41:00Z">
        <w:r w:rsidR="00A108A7">
          <w:t xml:space="preserve">are using </w:t>
        </w:r>
      </w:ins>
      <w:del w:id="56" w:author="Gregg Howe" w:date="2017-09-20T08:41:00Z">
        <w:r w:rsidDel="00A108A7">
          <w:delText xml:space="preserve">want to use </w:delText>
        </w:r>
      </w:del>
      <w:r>
        <w:t xml:space="preserve">engineered </w:t>
      </w:r>
      <w:r w:rsidR="00EB25A6">
        <w:t xml:space="preserve">model </w:t>
      </w:r>
      <w:r>
        <w:t>plant</w:t>
      </w:r>
      <w:r w:rsidR="00EB25A6">
        <w:t>s</w:t>
      </w:r>
      <w:r>
        <w:t xml:space="preserve"> </w:t>
      </w:r>
      <w:r w:rsidR="00EB25A6">
        <w:t xml:space="preserve">(Arabidopsis) </w:t>
      </w:r>
      <w:r>
        <w:t>and cyanobacteria to understand how shifts in the allocation of carbon</w:t>
      </w:r>
      <w:ins w:id="57" w:author="Gregg Howe" w:date="2017-09-20T08:42:00Z">
        <w:r w:rsidR="00A108A7">
          <w:t xml:space="preserve">, </w:t>
        </w:r>
      </w:ins>
      <w:del w:id="58" w:author="Gregg Howe" w:date="2017-09-20T08:41:00Z">
        <w:r w:rsidDel="00A108A7">
          <w:delText xml:space="preserve">, </w:delText>
        </w:r>
      </w:del>
      <w:r>
        <w:t xml:space="preserve">the raw material for </w:t>
      </w:r>
      <w:ins w:id="59" w:author="Gregg Howe" w:date="2017-09-20T08:42:00Z">
        <w:r w:rsidR="00A108A7">
          <w:t xml:space="preserve">production of </w:t>
        </w:r>
      </w:ins>
      <w:r>
        <w:t>energy</w:t>
      </w:r>
      <w:ins w:id="60" w:author="Gregg Howe" w:date="2017-09-20T08:42:00Z">
        <w:r w:rsidR="00A108A7">
          <w:t>-dense</w:t>
        </w:r>
      </w:ins>
      <w:r w:rsidR="000F7A62">
        <w:t xml:space="preserve"> compounds</w:t>
      </w:r>
      <w:r>
        <w:t>, are sensed by the</w:t>
      </w:r>
      <w:r w:rsidR="000F7A62">
        <w:t>se</w:t>
      </w:r>
      <w:r>
        <w:t xml:space="preserve"> organisms. </w:t>
      </w:r>
      <w:r w:rsidR="000F7A62">
        <w:t>We also seek</w:t>
      </w:r>
      <w:r>
        <w:t xml:space="preserve"> to understand how </w:t>
      </w:r>
      <w:ins w:id="61" w:author="Gregg Howe" w:date="2017-09-20T08:49:00Z">
        <w:r w:rsidR="00F2284E">
          <w:t xml:space="preserve">changes in </w:t>
        </w:r>
      </w:ins>
      <w:ins w:id="62" w:author="Gregg Howe" w:date="2017-09-20T08:46:00Z">
        <w:r w:rsidR="00A108A7">
          <w:t xml:space="preserve">environmental </w:t>
        </w:r>
      </w:ins>
      <w:ins w:id="63" w:author="Gregg Howe" w:date="2017-09-20T08:49:00Z">
        <w:r w:rsidR="00F2284E">
          <w:t xml:space="preserve">conditions, including various </w:t>
        </w:r>
      </w:ins>
      <w:ins w:id="64" w:author="Gregg Howe" w:date="2017-09-20T08:46:00Z">
        <w:r w:rsidR="00A108A7">
          <w:t>stresses</w:t>
        </w:r>
      </w:ins>
      <w:ins w:id="65" w:author="Gregg Howe" w:date="2017-09-20T08:50:00Z">
        <w:r w:rsidR="00F2284E">
          <w:t xml:space="preserve">, </w:t>
        </w:r>
      </w:ins>
      <w:del w:id="66" w:author="Gregg Howe" w:date="2017-09-20T08:45:00Z">
        <w:r w:rsidDel="00A108A7">
          <w:delText xml:space="preserve">these </w:delText>
        </w:r>
      </w:del>
      <w:del w:id="67" w:author="Gregg Howe" w:date="2017-09-20T08:47:00Z">
        <w:r w:rsidDel="00A108A7">
          <w:delText>a</w:delText>
        </w:r>
      </w:del>
      <w:ins w:id="68" w:author="Gregg Howe" w:date="2017-09-20T08:47:00Z">
        <w:r w:rsidR="00A108A7">
          <w:t xml:space="preserve">influence </w:t>
        </w:r>
      </w:ins>
      <w:del w:id="69" w:author="Gregg Howe" w:date="2017-09-20T08:47:00Z">
        <w:r w:rsidDel="00A108A7">
          <w:delText>lterations</w:delText>
        </w:r>
      </w:del>
      <w:ins w:id="70" w:author="Gregg Howe" w:date="2017-09-20T08:45:00Z">
        <w:r w:rsidR="00A108A7">
          <w:t xml:space="preserve">carbon partitioning </w:t>
        </w:r>
      </w:ins>
      <w:ins w:id="71" w:author="Gregg Howe" w:date="2017-09-20T08:47:00Z">
        <w:r w:rsidR="00A108A7">
          <w:t>and</w:t>
        </w:r>
      </w:ins>
      <w:del w:id="72" w:author="Gregg Howe" w:date="2017-09-20T08:47:00Z">
        <w:r w:rsidR="008E2646" w:rsidDel="00A108A7">
          <w:delText xml:space="preserve">, in addition to other </w:delText>
        </w:r>
        <w:r w:rsidR="00BD62C4" w:rsidDel="00A108A7">
          <w:delText>functions</w:delText>
        </w:r>
        <w:r w:rsidR="008E2646" w:rsidDel="00A108A7">
          <w:delText xml:space="preserve"> </w:delText>
        </w:r>
      </w:del>
      <w:del w:id="73" w:author="Gregg Howe" w:date="2017-09-20T08:44:00Z">
        <w:r w:rsidR="008E2646" w:rsidDel="00A108A7">
          <w:delText xml:space="preserve">like </w:delText>
        </w:r>
      </w:del>
      <w:del w:id="74" w:author="Gregg Howe" w:date="2017-09-20T08:45:00Z">
        <w:r w:rsidR="008E2646" w:rsidDel="00A108A7">
          <w:delText xml:space="preserve">defense </w:delText>
        </w:r>
        <w:r w:rsidR="00BD62C4" w:rsidDel="00A108A7">
          <w:delText>or</w:delText>
        </w:r>
        <w:r w:rsidR="008E2646" w:rsidDel="00A108A7">
          <w:delText xml:space="preserve"> light </w:delText>
        </w:r>
        <w:r w:rsidR="00BD62C4" w:rsidDel="00A108A7">
          <w:delText xml:space="preserve">detection, </w:delText>
        </w:r>
      </w:del>
      <w:del w:id="75" w:author="Gregg Howe" w:date="2017-09-20T08:47:00Z">
        <w:r w:rsidDel="00A108A7">
          <w:delText>influence</w:delText>
        </w:r>
      </w:del>
      <w:r>
        <w:t xml:space="preserve"> the activity of photosynthesis.</w:t>
      </w:r>
      <w:r w:rsidR="0030344F">
        <w:t xml:space="preserve"> (Ducat, Howe, Kramer, Montgomery, Sharkey) </w:t>
      </w:r>
    </w:p>
    <w:p w14:paraId="3793D1C2" w14:textId="2D386806" w:rsidR="002341F3" w:rsidRDefault="002341F3" w:rsidP="000D1382">
      <w:pPr>
        <w:pStyle w:val="PRLBody"/>
        <w:adjustRightInd/>
      </w:pPr>
      <w:r>
        <w:t>With this diversity of perspectives, combined with the unique technologies at our disposal, we are well positioned to understand the biological solar panel in a more holistic way.</w:t>
      </w:r>
    </w:p>
    <w:sectPr w:rsidR="002341F3" w:rsidSect="000C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4" w:author="Gregg Howe" w:date="2017-09-20T08:37:00Z" w:initials="GH">
    <w:p w14:paraId="524D2917" w14:textId="46A26BE0" w:rsidR="002B30CA" w:rsidRDefault="002B30CA">
      <w:pPr>
        <w:pStyle w:val="CommentText"/>
      </w:pPr>
      <w:r>
        <w:rPr>
          <w:rStyle w:val="CommentReference"/>
        </w:rPr>
        <w:annotationRef/>
      </w:r>
      <w:r>
        <w:t>I hesitate to provide a fixed number of PRL labs involved because this number changes with time. Rather we can list Project B associated faculty some on the Project B page. Make sense?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4D29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Gotham SSm A"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247FC"/>
    <w:multiLevelType w:val="hybridMultilevel"/>
    <w:tmpl w:val="9F7A7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isplayBackgroundShape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FF"/>
    <w:rsid w:val="00001D81"/>
    <w:rsid w:val="00003121"/>
    <w:rsid w:val="00003279"/>
    <w:rsid w:val="0005327E"/>
    <w:rsid w:val="000670CA"/>
    <w:rsid w:val="0009007C"/>
    <w:rsid w:val="00093622"/>
    <w:rsid w:val="000B1ABC"/>
    <w:rsid w:val="000C0840"/>
    <w:rsid w:val="000C5916"/>
    <w:rsid w:val="000D1382"/>
    <w:rsid w:val="000D1670"/>
    <w:rsid w:val="000F7A62"/>
    <w:rsid w:val="000F7B91"/>
    <w:rsid w:val="00102DD8"/>
    <w:rsid w:val="001319DF"/>
    <w:rsid w:val="00152908"/>
    <w:rsid w:val="001549E5"/>
    <w:rsid w:val="00167B8E"/>
    <w:rsid w:val="00181C14"/>
    <w:rsid w:val="00183921"/>
    <w:rsid w:val="00196406"/>
    <w:rsid w:val="001C4C76"/>
    <w:rsid w:val="001F134F"/>
    <w:rsid w:val="002131ED"/>
    <w:rsid w:val="0021790C"/>
    <w:rsid w:val="00220E76"/>
    <w:rsid w:val="002267A1"/>
    <w:rsid w:val="0023014B"/>
    <w:rsid w:val="002336A1"/>
    <w:rsid w:val="002341F3"/>
    <w:rsid w:val="00237322"/>
    <w:rsid w:val="00252091"/>
    <w:rsid w:val="00280EB2"/>
    <w:rsid w:val="00281D04"/>
    <w:rsid w:val="002A448C"/>
    <w:rsid w:val="002B0166"/>
    <w:rsid w:val="002B30CA"/>
    <w:rsid w:val="002C34FB"/>
    <w:rsid w:val="002C6345"/>
    <w:rsid w:val="002E13D3"/>
    <w:rsid w:val="002F541F"/>
    <w:rsid w:val="0030344F"/>
    <w:rsid w:val="00316F69"/>
    <w:rsid w:val="00324190"/>
    <w:rsid w:val="0034621E"/>
    <w:rsid w:val="003473A4"/>
    <w:rsid w:val="003534FC"/>
    <w:rsid w:val="00353B55"/>
    <w:rsid w:val="003562BC"/>
    <w:rsid w:val="00367B7C"/>
    <w:rsid w:val="003D0D6F"/>
    <w:rsid w:val="003E1C06"/>
    <w:rsid w:val="0040221D"/>
    <w:rsid w:val="00404F2A"/>
    <w:rsid w:val="004078A3"/>
    <w:rsid w:val="00411613"/>
    <w:rsid w:val="00424350"/>
    <w:rsid w:val="00455759"/>
    <w:rsid w:val="004657A1"/>
    <w:rsid w:val="004712DD"/>
    <w:rsid w:val="004775C3"/>
    <w:rsid w:val="004816E4"/>
    <w:rsid w:val="0048376B"/>
    <w:rsid w:val="00493BE4"/>
    <w:rsid w:val="004B12FD"/>
    <w:rsid w:val="004B6ACD"/>
    <w:rsid w:val="004B70AB"/>
    <w:rsid w:val="004D4B29"/>
    <w:rsid w:val="004F51FD"/>
    <w:rsid w:val="00505255"/>
    <w:rsid w:val="00521FA1"/>
    <w:rsid w:val="005267FB"/>
    <w:rsid w:val="00552055"/>
    <w:rsid w:val="005523BE"/>
    <w:rsid w:val="00555E17"/>
    <w:rsid w:val="0056576C"/>
    <w:rsid w:val="0057519B"/>
    <w:rsid w:val="0059678F"/>
    <w:rsid w:val="005A2157"/>
    <w:rsid w:val="005A68F5"/>
    <w:rsid w:val="005A7A15"/>
    <w:rsid w:val="005B025A"/>
    <w:rsid w:val="005B043E"/>
    <w:rsid w:val="005B43EF"/>
    <w:rsid w:val="005C6E6B"/>
    <w:rsid w:val="005D0E2A"/>
    <w:rsid w:val="005D1814"/>
    <w:rsid w:val="005D19C7"/>
    <w:rsid w:val="005D3741"/>
    <w:rsid w:val="005E2106"/>
    <w:rsid w:val="005F6FA6"/>
    <w:rsid w:val="005F777E"/>
    <w:rsid w:val="00607185"/>
    <w:rsid w:val="00611D4E"/>
    <w:rsid w:val="00613C22"/>
    <w:rsid w:val="0064355D"/>
    <w:rsid w:val="006529F0"/>
    <w:rsid w:val="00657B52"/>
    <w:rsid w:val="00660843"/>
    <w:rsid w:val="00673E04"/>
    <w:rsid w:val="00687C63"/>
    <w:rsid w:val="00693571"/>
    <w:rsid w:val="006A50C1"/>
    <w:rsid w:val="006A6CA9"/>
    <w:rsid w:val="006B16C3"/>
    <w:rsid w:val="006B2B81"/>
    <w:rsid w:val="006B592B"/>
    <w:rsid w:val="006F3D55"/>
    <w:rsid w:val="0073454C"/>
    <w:rsid w:val="007377F5"/>
    <w:rsid w:val="00746269"/>
    <w:rsid w:val="0076119D"/>
    <w:rsid w:val="007733B7"/>
    <w:rsid w:val="00783F21"/>
    <w:rsid w:val="007A02A2"/>
    <w:rsid w:val="007B47B5"/>
    <w:rsid w:val="007B58C6"/>
    <w:rsid w:val="007C30EB"/>
    <w:rsid w:val="007D1211"/>
    <w:rsid w:val="007E5542"/>
    <w:rsid w:val="007E7769"/>
    <w:rsid w:val="007F2794"/>
    <w:rsid w:val="007F5899"/>
    <w:rsid w:val="00810CCE"/>
    <w:rsid w:val="008450CB"/>
    <w:rsid w:val="00846172"/>
    <w:rsid w:val="00851D05"/>
    <w:rsid w:val="008624D4"/>
    <w:rsid w:val="0086641D"/>
    <w:rsid w:val="00872170"/>
    <w:rsid w:val="00882C5C"/>
    <w:rsid w:val="008C0CA5"/>
    <w:rsid w:val="008C49B6"/>
    <w:rsid w:val="008E2646"/>
    <w:rsid w:val="008E4D78"/>
    <w:rsid w:val="008F124A"/>
    <w:rsid w:val="0090675B"/>
    <w:rsid w:val="00920CBA"/>
    <w:rsid w:val="00923B7C"/>
    <w:rsid w:val="00927EA9"/>
    <w:rsid w:val="009637E3"/>
    <w:rsid w:val="0098550E"/>
    <w:rsid w:val="009907B0"/>
    <w:rsid w:val="0099246B"/>
    <w:rsid w:val="00992727"/>
    <w:rsid w:val="009929CB"/>
    <w:rsid w:val="009B2961"/>
    <w:rsid w:val="009D5647"/>
    <w:rsid w:val="00A054F4"/>
    <w:rsid w:val="00A108A7"/>
    <w:rsid w:val="00A1443F"/>
    <w:rsid w:val="00A32945"/>
    <w:rsid w:val="00A35607"/>
    <w:rsid w:val="00A71A03"/>
    <w:rsid w:val="00A760CE"/>
    <w:rsid w:val="00A7708D"/>
    <w:rsid w:val="00A80495"/>
    <w:rsid w:val="00A919B9"/>
    <w:rsid w:val="00AC7E72"/>
    <w:rsid w:val="00AD174E"/>
    <w:rsid w:val="00AE5D40"/>
    <w:rsid w:val="00B26010"/>
    <w:rsid w:val="00B31CCC"/>
    <w:rsid w:val="00B6411A"/>
    <w:rsid w:val="00B908B2"/>
    <w:rsid w:val="00B93B90"/>
    <w:rsid w:val="00BB747F"/>
    <w:rsid w:val="00BD62C4"/>
    <w:rsid w:val="00BD68FF"/>
    <w:rsid w:val="00BF330C"/>
    <w:rsid w:val="00C34DB3"/>
    <w:rsid w:val="00C36FC8"/>
    <w:rsid w:val="00C40487"/>
    <w:rsid w:val="00C56BCC"/>
    <w:rsid w:val="00C628B3"/>
    <w:rsid w:val="00C642E3"/>
    <w:rsid w:val="00C704FB"/>
    <w:rsid w:val="00C708C9"/>
    <w:rsid w:val="00C7359D"/>
    <w:rsid w:val="00C77611"/>
    <w:rsid w:val="00C91366"/>
    <w:rsid w:val="00C924EB"/>
    <w:rsid w:val="00C95159"/>
    <w:rsid w:val="00CA01D5"/>
    <w:rsid w:val="00CA6EE2"/>
    <w:rsid w:val="00CB7210"/>
    <w:rsid w:val="00CC6881"/>
    <w:rsid w:val="00CD1CAC"/>
    <w:rsid w:val="00CF213B"/>
    <w:rsid w:val="00D066EB"/>
    <w:rsid w:val="00D21C7C"/>
    <w:rsid w:val="00D4040B"/>
    <w:rsid w:val="00D531CE"/>
    <w:rsid w:val="00D613E1"/>
    <w:rsid w:val="00D61E89"/>
    <w:rsid w:val="00D62FDF"/>
    <w:rsid w:val="00D643D5"/>
    <w:rsid w:val="00DF68FF"/>
    <w:rsid w:val="00DF7E6D"/>
    <w:rsid w:val="00E12DEC"/>
    <w:rsid w:val="00E16132"/>
    <w:rsid w:val="00E41111"/>
    <w:rsid w:val="00E56532"/>
    <w:rsid w:val="00E770CF"/>
    <w:rsid w:val="00E812A0"/>
    <w:rsid w:val="00E85AA1"/>
    <w:rsid w:val="00E91825"/>
    <w:rsid w:val="00EB24C1"/>
    <w:rsid w:val="00EB25A6"/>
    <w:rsid w:val="00EC68D1"/>
    <w:rsid w:val="00EF5E08"/>
    <w:rsid w:val="00F01720"/>
    <w:rsid w:val="00F03DFE"/>
    <w:rsid w:val="00F04B8A"/>
    <w:rsid w:val="00F216E9"/>
    <w:rsid w:val="00F2284E"/>
    <w:rsid w:val="00F32613"/>
    <w:rsid w:val="00F43C36"/>
    <w:rsid w:val="00F67D9B"/>
    <w:rsid w:val="00F71C4D"/>
    <w:rsid w:val="00F73463"/>
    <w:rsid w:val="00F8270F"/>
    <w:rsid w:val="00F971D2"/>
    <w:rsid w:val="00FD6D20"/>
    <w:rsid w:val="00FF263A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FDC30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AA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5AA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5AA1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85A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AB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F124A"/>
  </w:style>
  <w:style w:type="paragraph" w:customStyle="1" w:styleId="PRLBody">
    <w:name w:val="PRL Body"/>
    <w:basedOn w:val="Normal"/>
    <w:qFormat/>
    <w:rsid w:val="00E16132"/>
    <w:pPr>
      <w:widowControl w:val="0"/>
      <w:autoSpaceDE w:val="0"/>
      <w:autoSpaceDN w:val="0"/>
      <w:adjustRightInd w:val="0"/>
      <w:spacing w:after="150"/>
    </w:pPr>
    <w:rPr>
      <w:rFonts w:ascii="Gotham SSm A" w:hAnsi="Gotham SSm A" w:cs="Arial"/>
      <w:color w:val="333333"/>
      <w:shd w:val="clear" w:color="auto" w:fill="FFFFFF"/>
    </w:rPr>
  </w:style>
  <w:style w:type="character" w:customStyle="1" w:styleId="fa">
    <w:name w:val="fa"/>
    <w:basedOn w:val="DefaultParagraphFont"/>
    <w:rsid w:val="008F124A"/>
  </w:style>
  <w:style w:type="character" w:styleId="Hyperlink">
    <w:name w:val="Hyperlink"/>
    <w:basedOn w:val="DefaultParagraphFont"/>
    <w:uiPriority w:val="99"/>
    <w:semiHidden/>
    <w:unhideWhenUsed/>
    <w:rsid w:val="008F12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5AA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F124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85AA1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85AA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RLHeader">
    <w:name w:val="PRL Header"/>
    <w:basedOn w:val="Normal"/>
    <w:qFormat/>
    <w:rsid w:val="00E16132"/>
    <w:pPr>
      <w:shd w:val="clear" w:color="auto" w:fill="FFFFFF"/>
      <w:spacing w:before="150" w:after="150"/>
      <w:outlineLvl w:val="3"/>
    </w:pPr>
    <w:rPr>
      <w:rFonts w:ascii="Gotham SSm A" w:eastAsia="Times New Roman" w:hAnsi="Gotham SSm A"/>
      <w:b/>
      <w:bCs/>
      <w:color w:val="333333"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2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2D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30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0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0CA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0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0C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uwatig/Library/Group%20Containers/UBF8T346G9.Office/User%20Content.localized/Templates.localized/PRL%20artic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PRL article.dotx</Template>
  <TotalTime>0</TotalTime>
  <Pages>2</Pages>
  <Words>643</Words>
  <Characters>3670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Houwat, Igor</dc:creator>
  <cp:keywords/>
  <dc:description/>
  <cp:lastModifiedBy>Houwat, Igor</cp:lastModifiedBy>
  <cp:revision>2</cp:revision>
  <dcterms:created xsi:type="dcterms:W3CDTF">2017-09-20T14:25:00Z</dcterms:created>
  <dcterms:modified xsi:type="dcterms:W3CDTF">2017-09-20T14:25:00Z</dcterms:modified>
</cp:coreProperties>
</file>