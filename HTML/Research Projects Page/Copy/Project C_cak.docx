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D268B" w14:textId="62C52530" w:rsidR="00992727" w:rsidRDefault="00303BBA" w:rsidP="007A02A2">
      <w:pPr>
        <w:pStyle w:val="PRLHeader"/>
      </w:pPr>
      <w:bookmarkStart w:id="0" w:name="_GoBack"/>
      <w:bookmarkEnd w:id="0"/>
      <w:r>
        <w:t xml:space="preserve">Engineering </w:t>
      </w:r>
      <w:ins w:id="1" w:author="Cheryl Kerfeld" w:date="2017-09-25T09:40:00Z">
        <w:r w:rsidR="00F850CA">
          <w:t>biological modules</w:t>
        </w:r>
      </w:ins>
      <w:del w:id="2" w:author="Cheryl Kerfeld" w:date="2017-09-25T09:40:00Z">
        <w:r w:rsidDel="00F850CA">
          <w:delText>synthetic nanofactories</w:delText>
        </w:r>
      </w:del>
    </w:p>
    <w:p w14:paraId="54FC7BA9" w14:textId="77777777" w:rsidR="00DF68FF" w:rsidRDefault="00DF68FF" w:rsidP="00E16132">
      <w:pPr>
        <w:pStyle w:val="PRLBody"/>
        <w:adjustRightInd/>
      </w:pPr>
    </w:p>
    <w:p w14:paraId="5C057957" w14:textId="5EADD5B5" w:rsidR="0040221D" w:rsidRDefault="00303BBA" w:rsidP="00E16132">
      <w:pPr>
        <w:pStyle w:val="PRLBody"/>
        <w:adjustRightInd/>
      </w:pPr>
      <w:r>
        <w:t xml:space="preserve">This group of projects is centered around cyanobacteria, </w:t>
      </w:r>
      <w:del w:id="3" w:author="Cheryl Kerfeld" w:date="2017-09-25T09:22:00Z">
        <w:r w:rsidDel="00D57271">
          <w:delText>a prodigious</w:delText>
        </w:r>
        <w:r w:rsidR="00AB0CD9" w:rsidDel="00D57271">
          <w:delText xml:space="preserve">ly productive </w:delText>
        </w:r>
      </w:del>
      <w:r w:rsidR="00AB0CD9">
        <w:t>photosynthetic organism</w:t>
      </w:r>
      <w:ins w:id="4" w:author="Cheryl Kerfeld" w:date="2017-09-25T09:22:00Z">
        <w:r w:rsidR="00D57271">
          <w:t>s</w:t>
        </w:r>
      </w:ins>
      <w:r>
        <w:t xml:space="preserve"> formerly known as “blue-green algae.”</w:t>
      </w:r>
    </w:p>
    <w:p w14:paraId="47017D7C" w14:textId="58E9FAD5" w:rsidR="00303BBA" w:rsidRDefault="00303BBA" w:rsidP="00E16132">
      <w:pPr>
        <w:pStyle w:val="PRLBody"/>
        <w:adjustRightInd/>
      </w:pPr>
      <w:r>
        <w:t>We seek to understand</w:t>
      </w:r>
      <w:r w:rsidR="00AB0CD9">
        <w:t xml:space="preserve"> the fundamentals of</w:t>
      </w:r>
      <w:r>
        <w:t xml:space="preserve"> how </w:t>
      </w:r>
      <w:r w:rsidR="00271B65">
        <w:t xml:space="preserve">energy capture and conversion </w:t>
      </w:r>
      <w:r w:rsidR="00AB0CD9">
        <w:t>work</w:t>
      </w:r>
      <w:r>
        <w:t xml:space="preserve"> in this single-cell organism and apply that knowledge </w:t>
      </w:r>
      <w:r w:rsidR="00AB0CD9">
        <w:t xml:space="preserve">to </w:t>
      </w:r>
      <w:r w:rsidR="00F900C0">
        <w:t>engineer improvements in productivity.</w:t>
      </w:r>
    </w:p>
    <w:p w14:paraId="468FDFB7" w14:textId="6DA8ACD6" w:rsidR="00F900C0" w:rsidRPr="00F900C0" w:rsidRDefault="00AB0CD9" w:rsidP="00E16132">
      <w:pPr>
        <w:pStyle w:val="PRLBody"/>
        <w:adjustRightInd/>
      </w:pPr>
      <w:r>
        <w:t>Our approach</w:t>
      </w:r>
      <w:r w:rsidR="00F900C0">
        <w:t xml:space="preserve"> </w:t>
      </w:r>
      <w:r>
        <w:t xml:space="preserve">embodies </w:t>
      </w:r>
      <w:r w:rsidR="00F900C0">
        <w:t xml:space="preserve">an iterative process of </w:t>
      </w:r>
      <w:r w:rsidR="00F900C0">
        <w:rPr>
          <w:i/>
        </w:rPr>
        <w:t>learn, design, build, te</w:t>
      </w:r>
      <w:ins w:id="5" w:author="Cheryl Kerfeld" w:date="2017-09-25T09:22:00Z">
        <w:r w:rsidR="00D57271">
          <w:rPr>
            <w:i/>
          </w:rPr>
          <w:t>s</w:t>
        </w:r>
      </w:ins>
      <w:del w:id="6" w:author="Cheryl Kerfeld" w:date="2017-09-25T09:22:00Z">
        <w:r w:rsidR="00F900C0" w:rsidDel="00D57271">
          <w:rPr>
            <w:i/>
          </w:rPr>
          <w:delText>x</w:delText>
        </w:r>
      </w:del>
      <w:r w:rsidR="00F900C0">
        <w:rPr>
          <w:i/>
        </w:rPr>
        <w:t>t, and learn</w:t>
      </w:r>
      <w:r w:rsidR="00F900C0">
        <w:t xml:space="preserve"> </w:t>
      </w:r>
      <w:ins w:id="7" w:author="Cheryl Kerfeld" w:date="2017-09-25T09:22:00Z">
        <w:r w:rsidR="00D57271">
          <w:t xml:space="preserve">applying the principles of engineering to biology.  </w:t>
        </w:r>
      </w:ins>
      <w:del w:id="8" w:author="Cheryl Kerfeld" w:date="2017-09-25T09:22:00Z">
        <w:r w:rsidR="00F900C0" w:rsidDel="00D57271">
          <w:delText>in order to build a new body of knowledge incrementally towards synthetic biology solutions.</w:delText>
        </w:r>
      </w:del>
    </w:p>
    <w:p w14:paraId="2294D897" w14:textId="78D907A8" w:rsidR="00152908" w:rsidRDefault="00152908" w:rsidP="0040221D">
      <w:pPr>
        <w:pStyle w:val="PRLHeader"/>
      </w:pPr>
      <w:del w:id="9" w:author="Cheryl Kerfeld" w:date="2017-09-25T09:28:00Z">
        <w:r w:rsidDel="00D57271">
          <w:delText>The challenge:</w:delText>
        </w:r>
        <w:r w:rsidR="000F7A62" w:rsidDel="00D57271">
          <w:delText xml:space="preserve"> </w:delText>
        </w:r>
        <w:r w:rsidR="00F900C0" w:rsidDel="00D57271">
          <w:delText xml:space="preserve">Looking at </w:delText>
        </w:r>
      </w:del>
      <w:ins w:id="10" w:author="Cheryl Kerfeld" w:date="2017-09-25T09:28:00Z">
        <w:r w:rsidR="00D57271">
          <w:t xml:space="preserve">Applying an engineering perspective to </w:t>
        </w:r>
      </w:ins>
      <w:r w:rsidR="00F900C0">
        <w:t xml:space="preserve">Photosynthesis </w:t>
      </w:r>
      <w:del w:id="11" w:author="Cheryl Kerfeld" w:date="2017-09-25T09:29:00Z">
        <w:r w:rsidR="00F900C0" w:rsidDel="00D57271">
          <w:delText>from an engineering perspectiv</w:delText>
        </w:r>
      </w:del>
      <w:del w:id="12" w:author="Cheryl Kerfeld" w:date="2017-09-25T09:28:00Z">
        <w:r w:rsidR="00F900C0" w:rsidDel="00D57271">
          <w:delText>e</w:delText>
        </w:r>
      </w:del>
    </w:p>
    <w:p w14:paraId="32D4CD13" w14:textId="2459FB49" w:rsidR="00AB0CD9" w:rsidRDefault="00F900C0" w:rsidP="00E16132">
      <w:pPr>
        <w:pStyle w:val="PRLBody"/>
        <w:adjustRightInd/>
      </w:pPr>
      <w:r>
        <w:t xml:space="preserve">We are addressing key questions in photosynthetic energy capture and storage from </w:t>
      </w:r>
      <w:r w:rsidR="00AB0CD9">
        <w:t>a unique perspective</w:t>
      </w:r>
      <w:r>
        <w:t xml:space="preserve">, using concepts borrowed from engineering, </w:t>
      </w:r>
      <w:ins w:id="13" w:author="Cheryl Kerfeld" w:date="2017-09-25T09:23:00Z">
        <w:r w:rsidR="00D57271">
          <w:t>particularly</w:t>
        </w:r>
      </w:ins>
      <w:del w:id="14" w:author="Cheryl Kerfeld" w:date="2017-09-25T09:23:00Z">
        <w:r w:rsidDel="00D57271">
          <w:delText>especially</w:delText>
        </w:r>
      </w:del>
      <w:r>
        <w:t xml:space="preserve"> </w:t>
      </w:r>
      <w:r>
        <w:rPr>
          <w:b/>
        </w:rPr>
        <w:t>modularity</w:t>
      </w:r>
      <w:r>
        <w:t xml:space="preserve">. </w:t>
      </w:r>
    </w:p>
    <w:p w14:paraId="6A744B40" w14:textId="30E36C85" w:rsidR="00152908" w:rsidRDefault="00F900C0" w:rsidP="00E16132">
      <w:pPr>
        <w:pStyle w:val="PRLBody"/>
        <w:adjustRightInd/>
      </w:pPr>
      <w:r>
        <w:t xml:space="preserve">Modules </w:t>
      </w:r>
      <w:del w:id="15" w:author="Cheryl Kerfeld" w:date="2017-09-25T09:23:00Z">
        <w:r w:rsidDel="00D57271">
          <w:delText xml:space="preserve">in engineering </w:delText>
        </w:r>
      </w:del>
      <w:r w:rsidR="00AB0CD9">
        <w:t>a</w:t>
      </w:r>
      <w:r>
        <w:t>re semi-</w:t>
      </w:r>
      <w:r w:rsidR="00AB0CD9">
        <w:t>autonomous</w:t>
      </w:r>
      <w:r>
        <w:t xml:space="preserve"> functional units </w:t>
      </w:r>
      <w:del w:id="16" w:author="Cheryl Kerfeld" w:date="2017-09-25T09:23:00Z">
        <w:r w:rsidDel="00D57271">
          <w:delText>or components</w:delText>
        </w:r>
      </w:del>
      <w:r>
        <w:t xml:space="preserve"> that function </w:t>
      </w:r>
      <w:del w:id="17" w:author="Cheryl Kerfeld" w:date="2017-09-25T09:24:00Z">
        <w:r w:rsidDel="00D57271">
          <w:delText>strongly</w:delText>
        </w:r>
      </w:del>
      <w:r>
        <w:t xml:space="preserve"> together in the context of larger systems.</w:t>
      </w:r>
      <w:r w:rsidR="00B006E4">
        <w:t xml:space="preserve"> Some of the hallmark features of modularity include division of labor and the requirement for communication among modules in order for </w:t>
      </w:r>
      <w:ins w:id="18" w:author="Cheryl Kerfeld" w:date="2017-09-25T09:24:00Z">
        <w:r w:rsidR="00D57271">
          <w:t>synergistic,</w:t>
        </w:r>
      </w:ins>
      <w:r w:rsidR="00B006E4">
        <w:t>complex functions to emerge.</w:t>
      </w:r>
    </w:p>
    <w:p w14:paraId="58AAE4D6" w14:textId="6AC8A8BC" w:rsidR="00F900C0" w:rsidRPr="00F900C0" w:rsidRDefault="00F900C0" w:rsidP="00F900C0">
      <w:pPr>
        <w:pStyle w:val="PRLBody"/>
        <w:adjustRightInd/>
      </w:pPr>
      <w:del w:id="19" w:author="Cheryl Kerfeld" w:date="2017-09-25T09:24:00Z">
        <w:r w:rsidDel="00D57271">
          <w:delText>In biology, modules</w:delText>
        </w:r>
      </w:del>
      <w:ins w:id="20" w:author="Cheryl Kerfeld" w:date="2017-09-25T09:24:00Z">
        <w:r w:rsidR="00D57271">
          <w:t>Modules can be found across the scale of biological organization</w:t>
        </w:r>
      </w:ins>
      <w:del w:id="21" w:author="Cheryl Kerfeld" w:date="2017-09-25T09:25:00Z">
        <w:r w:rsidDel="00D57271">
          <w:delText xml:space="preserve"> can </w:delText>
        </w:r>
        <w:r w:rsidR="00AB0CD9" w:rsidDel="00D57271">
          <w:delText>be seen</w:delText>
        </w:r>
        <w:r w:rsidDel="00D57271">
          <w:delText xml:space="preserve"> on mul</w:delText>
        </w:r>
      </w:del>
      <w:del w:id="22" w:author="Cheryl Kerfeld" w:date="2017-09-25T09:24:00Z">
        <w:r w:rsidDel="00D57271">
          <w:delText>tiple scales</w:delText>
        </w:r>
      </w:del>
      <w:r>
        <w:t xml:space="preserve">, including </w:t>
      </w:r>
      <w:del w:id="23" w:author="Cheryl Kerfeld" w:date="2017-09-25T09:26:00Z">
        <w:r w:rsidDel="00D57271">
          <w:delText xml:space="preserve">protein domains, </w:delText>
        </w:r>
      </w:del>
      <w:r>
        <w:t>genes and operons,</w:t>
      </w:r>
      <w:ins w:id="24" w:author="Cheryl Kerfeld" w:date="2017-09-25T09:26:00Z">
        <w:r w:rsidR="00D57271">
          <w:t xml:space="preserve"> protein domains, metabolic</w:t>
        </w:r>
      </w:ins>
      <w:del w:id="25" w:author="Cheryl Kerfeld" w:date="2017-09-25T09:26:00Z">
        <w:r w:rsidDel="00D57271">
          <w:delText xml:space="preserve"> molecular</w:delText>
        </w:r>
      </w:del>
      <w:r>
        <w:t xml:space="preserve"> pathways,</w:t>
      </w:r>
      <w:del w:id="26" w:author="Cheryl Kerfeld" w:date="2017-09-25T09:25:00Z">
        <w:r w:rsidDel="00D57271">
          <w:delText xml:space="preserve"> and</w:delText>
        </w:r>
      </w:del>
      <w:r>
        <w:t xml:space="preserve"> </w:t>
      </w:r>
      <w:ins w:id="27" w:author="Cheryl Kerfeld" w:date="2017-09-25T09:25:00Z">
        <w:r w:rsidR="00D57271">
          <w:t>organelles and specialized cells</w:t>
        </w:r>
      </w:ins>
      <w:del w:id="28" w:author="Cheryl Kerfeld" w:date="2017-09-25T09:25:00Z">
        <w:r w:rsidDel="00D57271">
          <w:delText xml:space="preserve">molecular </w:delText>
        </w:r>
        <w:r w:rsidR="00AB0CD9" w:rsidDel="00D57271">
          <w:delText>compartments</w:delText>
        </w:r>
      </w:del>
      <w:r>
        <w:t>.</w:t>
      </w:r>
    </w:p>
    <w:p w14:paraId="62E5255D" w14:textId="06CEA7D1" w:rsidR="00F900C0" w:rsidDel="00D57271" w:rsidRDefault="00AB0CD9" w:rsidP="00E16132">
      <w:pPr>
        <w:pStyle w:val="PRLBody"/>
        <w:adjustRightInd/>
        <w:rPr>
          <w:del w:id="29" w:author="Cheryl Kerfeld" w:date="2017-09-25T09:26:00Z"/>
        </w:rPr>
      </w:pPr>
      <w:del w:id="30" w:author="Cheryl Kerfeld" w:date="2017-09-25T09:26:00Z">
        <w:r w:rsidDel="00D57271">
          <w:delText>Biological modules</w:delText>
        </w:r>
        <w:r w:rsidR="00F900C0" w:rsidDel="00D57271">
          <w:delText xml:space="preserve"> </w:delText>
        </w:r>
        <w:r w:rsidDel="00D57271">
          <w:delText xml:space="preserve">each usually have </w:delText>
        </w:r>
        <w:r w:rsidR="00F900C0" w:rsidDel="00D57271">
          <w:delText>unique functions</w:delText>
        </w:r>
        <w:r w:rsidDel="00D57271">
          <w:delText xml:space="preserve">, but they </w:delText>
        </w:r>
        <w:r w:rsidR="00F900C0" w:rsidDel="00D57271">
          <w:delText>cannot always be predicted by studying each individual module. Connections between modules can be physical (ex: protein domains or protein-protein interactions) or the connections can be metabolic (ex: metabolites or electron carriers).</w:delText>
        </w:r>
      </w:del>
    </w:p>
    <w:p w14:paraId="3528ABFB" w14:textId="4BC55A60" w:rsidR="00BB4D3B" w:rsidRDefault="00BB4D3B" w:rsidP="00BB4D3B">
      <w:pPr>
        <w:pStyle w:val="PRLBody"/>
        <w:adjustRightInd/>
      </w:pPr>
      <w:r>
        <w:t>Photosynthesis in cyanobacteria can be seen as a</w:t>
      </w:r>
      <w:ins w:id="31" w:author="Cheryl Kerfeld" w:date="2017-09-25T09:27:00Z">
        <w:r w:rsidR="00D57271">
          <w:t>n integration</w:t>
        </w:r>
      </w:ins>
      <w:del w:id="32" w:author="Cheryl Kerfeld" w:date="2017-09-25T09:27:00Z">
        <w:r w:rsidDel="00D57271">
          <w:delText xml:space="preserve"> connection</w:delText>
        </w:r>
      </w:del>
      <w:r>
        <w:t xml:space="preserve"> of functional modules. For example, the </w:t>
      </w:r>
      <w:ins w:id="33" w:author="Cheryl Kerfeld" w:date="2017-09-25T09:27:00Z">
        <w:r w:rsidR="00D57271">
          <w:t xml:space="preserve">light harvesting complexes </w:t>
        </w:r>
      </w:ins>
      <w:del w:id="34" w:author="Cheryl Kerfeld" w:date="2017-09-25T09:27:00Z">
        <w:r w:rsidDel="00D57271">
          <w:delText>distinction between electron transport</w:delText>
        </w:r>
      </w:del>
      <w:r>
        <w:t xml:space="preserve"> and </w:t>
      </w:r>
      <w:ins w:id="35" w:author="Cheryl Kerfeld" w:date="2017-09-25T09:27:00Z">
        <w:r w:rsidR="00D57271">
          <w:t xml:space="preserve">the Calvin Cycle, the seqeunce of reactions for </w:t>
        </w:r>
      </w:ins>
      <w:r>
        <w:t xml:space="preserve">carbon </w:t>
      </w:r>
      <w:ins w:id="36" w:author="Cheryl Kerfeld" w:date="2017-09-25T09:28:00Z">
        <w:r w:rsidR="00D57271">
          <w:t>fixation</w:t>
        </w:r>
      </w:ins>
      <w:del w:id="37" w:author="Cheryl Kerfeld" w:date="2017-09-25T09:28:00Z">
        <w:r w:rsidDel="00D57271">
          <w:delText>reacti</w:delText>
        </w:r>
      </w:del>
      <w:del w:id="38" w:author="Cheryl Kerfeld" w:date="2017-09-25T09:27:00Z">
        <w:r w:rsidDel="00D57271">
          <w:delText xml:space="preserve">ons is one </w:delText>
        </w:r>
        <w:r w:rsidR="00AB0CD9" w:rsidDel="00D57271">
          <w:delText>such view</w:delText>
        </w:r>
      </w:del>
      <w:r>
        <w:t xml:space="preserve">. </w:t>
      </w:r>
    </w:p>
    <w:p w14:paraId="2FA9167A" w14:textId="674DEFC1" w:rsidR="00BB4D3B" w:rsidDel="00D57271" w:rsidRDefault="00BB4D3B" w:rsidP="00BB4D3B">
      <w:pPr>
        <w:pStyle w:val="PRLBody"/>
        <w:adjustRightInd/>
        <w:rPr>
          <w:del w:id="39" w:author="Cheryl Kerfeld" w:date="2017-09-25T09:28:00Z"/>
        </w:rPr>
      </w:pPr>
      <w:del w:id="40" w:author="Cheryl Kerfeld" w:date="2017-09-25T09:28:00Z">
        <w:r w:rsidDel="00D57271">
          <w:delText>We can</w:delText>
        </w:r>
        <w:r w:rsidR="00AB0CD9" w:rsidDel="00D57271">
          <w:delText xml:space="preserve"> also</w:delText>
        </w:r>
        <w:r w:rsidDel="00D57271">
          <w:delText xml:space="preserve"> look at </w:delText>
        </w:r>
        <w:r w:rsidR="00AB0CD9" w:rsidDel="00D57271">
          <w:delText xml:space="preserve">photosynthetic </w:delText>
        </w:r>
        <w:r w:rsidDel="00D57271">
          <w:delText>modules under finer subdivisions. For example, carbon reactions involve different types of modules, both structural and functional: the inorganic carbon uptake systems in the cell membrane, the carboxysome, and the remainder of the Calvin-Benson cycle.</w:delText>
        </w:r>
      </w:del>
    </w:p>
    <w:p w14:paraId="78F50F03" w14:textId="77777777" w:rsidR="00F900C0" w:rsidRDefault="00F900C0" w:rsidP="0040221D">
      <w:pPr>
        <w:pStyle w:val="PRLHeader"/>
      </w:pPr>
    </w:p>
    <w:p w14:paraId="0A77D628" w14:textId="77221CF4" w:rsidR="00152908" w:rsidRDefault="00152908" w:rsidP="0040221D">
      <w:pPr>
        <w:pStyle w:val="PRLHeader"/>
      </w:pPr>
      <w:del w:id="41" w:author="Cheryl Kerfeld" w:date="2017-09-25T09:29:00Z">
        <w:r w:rsidDel="00D57271">
          <w:delText>The solution:</w:delText>
        </w:r>
        <w:r w:rsidR="00F04B8A" w:rsidDel="00D57271">
          <w:delText xml:space="preserve"> </w:delText>
        </w:r>
      </w:del>
      <w:r w:rsidR="00F900C0">
        <w:t xml:space="preserve">Understanding </w:t>
      </w:r>
      <w:ins w:id="42" w:author="Cheryl Kerfeld" w:date="2017-09-25T09:29:00Z">
        <w:r w:rsidR="00D57271">
          <w:t xml:space="preserve">how biological </w:t>
        </w:r>
      </w:ins>
      <w:del w:id="43" w:author="Cheryl Kerfeld" w:date="2017-09-25T09:29:00Z">
        <w:r w:rsidR="00F900C0" w:rsidDel="00D57271">
          <w:delText>natural</w:delText>
        </w:r>
      </w:del>
      <w:r w:rsidR="00F900C0">
        <w:t xml:space="preserve"> modules </w:t>
      </w:r>
      <w:ins w:id="44" w:author="Cheryl Kerfeld" w:date="2017-09-25T09:29:00Z">
        <w:r w:rsidR="00D57271">
          <w:t>function as the foundation for</w:t>
        </w:r>
      </w:ins>
      <w:del w:id="45" w:author="Cheryl Kerfeld" w:date="2017-09-25T09:29:00Z">
        <w:r w:rsidR="00F900C0" w:rsidDel="00D57271">
          <w:delText>and</w:delText>
        </w:r>
      </w:del>
      <w:r w:rsidR="00F900C0">
        <w:t xml:space="preserve"> </w:t>
      </w:r>
      <w:ins w:id="46" w:author="Cheryl Kerfeld" w:date="2017-09-25T09:31:00Z">
        <w:r w:rsidR="00012A4F">
          <w:t xml:space="preserve">designing </w:t>
        </w:r>
      </w:ins>
      <w:del w:id="47" w:author="Cheryl Kerfeld" w:date="2017-09-25T09:31:00Z">
        <w:r w:rsidR="00F900C0" w:rsidDel="00012A4F">
          <w:delText>creating</w:delText>
        </w:r>
      </w:del>
      <w:r w:rsidR="00F900C0">
        <w:t xml:space="preserve"> </w:t>
      </w:r>
      <w:ins w:id="48" w:author="Cheryl Kerfeld" w:date="2017-09-25T09:29:00Z">
        <w:r w:rsidR="00D57271">
          <w:t xml:space="preserve">new </w:t>
        </w:r>
      </w:ins>
      <w:del w:id="49" w:author="Cheryl Kerfeld" w:date="2017-09-25T09:29:00Z">
        <w:r w:rsidR="00F900C0" w:rsidDel="00D57271">
          <w:delText xml:space="preserve">synthetic </w:delText>
        </w:r>
      </w:del>
      <w:r w:rsidR="00F900C0">
        <w:t>ones</w:t>
      </w:r>
      <w:del w:id="50" w:author="Cheryl Kerfeld" w:date="2017-09-25T09:29:00Z">
        <w:r w:rsidR="00F900C0" w:rsidDel="00D57271">
          <w:delText xml:space="preserve"> for application</w:delText>
        </w:r>
      </w:del>
    </w:p>
    <w:p w14:paraId="7DA9A027" w14:textId="3E13AE18" w:rsidR="00B006E4" w:rsidDel="00012A4F" w:rsidRDefault="00BB4D3B" w:rsidP="000D1382">
      <w:pPr>
        <w:pStyle w:val="PRLBody"/>
        <w:adjustRightInd/>
        <w:rPr>
          <w:del w:id="51" w:author="Cheryl Kerfeld" w:date="2017-09-25T09:30:00Z"/>
        </w:rPr>
      </w:pPr>
      <w:del w:id="52" w:author="Cheryl Kerfeld" w:date="2017-09-25T09:30:00Z">
        <w:r w:rsidDel="00012A4F">
          <w:delText xml:space="preserve">We want to apply “modular thinking” across the biological continuum, from the protein domain to the concept of a cell as a module </w:delText>
        </w:r>
        <w:r w:rsidR="00AB0CD9" w:rsidDel="00012A4F">
          <w:delText>with</w:delText>
        </w:r>
        <w:r w:rsidDel="00012A4F">
          <w:delText xml:space="preserve">in </w:delText>
        </w:r>
        <w:r w:rsidR="00B006E4" w:rsidDel="00012A4F">
          <w:delText>a community in the environment.</w:delText>
        </w:r>
      </w:del>
    </w:p>
    <w:p w14:paraId="3793D1C2" w14:textId="2C74588D" w:rsidR="002341F3" w:rsidDel="00334796" w:rsidRDefault="00334796" w:rsidP="000D1382">
      <w:pPr>
        <w:pStyle w:val="PRLBody"/>
        <w:adjustRightInd/>
        <w:rPr>
          <w:del w:id="53" w:author="Cheryl Kerfeld" w:date="2017-09-25T09:34:00Z"/>
        </w:rPr>
      </w:pPr>
      <w:ins w:id="54" w:author="Cheryl Kerfeld" w:date="2017-09-25T09:34:00Z">
        <w:r w:rsidRPr="00334796">
          <w:t>By virtue of their potential for “plug and play” into new contexts, modules can be viewed as units of both evolution and engineering.</w:t>
        </w:r>
        <w:r>
          <w:t xml:space="preserve">    </w:t>
        </w:r>
      </w:ins>
      <w:del w:id="55" w:author="Cheryl Kerfeld" w:date="2017-09-25T09:30:00Z">
        <w:r w:rsidR="00BB4D3B" w:rsidDel="00012A4F">
          <w:delText>Interestingly, bi</w:delText>
        </w:r>
      </w:del>
      <w:del w:id="56" w:author="Cheryl Kerfeld" w:date="2017-09-25T09:34:00Z">
        <w:r w:rsidR="00BB4D3B" w:rsidDel="00334796">
          <w:delText xml:space="preserve">ological modules have the potential for “plug and play” into new contexts, which makes them useful to understand both evolutionary </w:delText>
        </w:r>
        <w:r w:rsidR="00AB0CD9" w:rsidDel="00334796">
          <w:delText>processes</w:delText>
        </w:r>
        <w:r w:rsidR="00BB4D3B" w:rsidDel="00334796">
          <w:delText xml:space="preserve"> and engineering principles.</w:delText>
        </w:r>
      </w:del>
    </w:p>
    <w:p w14:paraId="245C6EA5" w14:textId="4ADC7420" w:rsidR="00334796" w:rsidRDefault="00334796" w:rsidP="000D1382">
      <w:pPr>
        <w:pStyle w:val="PRLBody"/>
        <w:adjustRightInd/>
        <w:rPr>
          <w:ins w:id="57" w:author="Cheryl Kerfeld" w:date="2017-09-25T09:35:00Z"/>
        </w:rPr>
      </w:pPr>
      <w:ins w:id="58" w:author="Cheryl Kerfeld" w:date="2017-09-25T09:35:00Z">
        <w:r w:rsidRPr="00334796">
          <w:t>Our overall aim is to gain a fundamental mechanistic understanding of the structure and function of photosynthetic modules involved in both light harve</w:t>
        </w:r>
        <w:r>
          <w:t xml:space="preserve">sting and CO2 fixation.   </w:t>
        </w:r>
      </w:ins>
      <w:ins w:id="59" w:author="Cheryl Kerfeld" w:date="2017-09-25T09:36:00Z">
        <w:r>
          <w:t>O</w:t>
        </w:r>
        <w:r w:rsidRPr="00334796">
          <w:t>ur project focuses on structure/function studies that will ultimately allow us to repurpose natural building blocks such as protein domains and compartments into designed modules for the building of new biological parts and devices to improve photosynthetic productivity in cyanobacteria and plants.</w:t>
        </w:r>
      </w:ins>
    </w:p>
    <w:p w14:paraId="04B39A06" w14:textId="44A3EFA2" w:rsidR="00B006E4" w:rsidRDefault="00334796" w:rsidP="000D1382">
      <w:pPr>
        <w:pStyle w:val="PRLBody"/>
        <w:adjustRightInd/>
      </w:pPr>
      <w:ins w:id="60" w:author="Cheryl Kerfeld" w:date="2017-09-25T09:34:00Z">
        <w:r>
          <w:t>W</w:t>
        </w:r>
      </w:ins>
      <w:del w:id="61" w:author="Cheryl Kerfeld" w:date="2017-09-25T09:34:00Z">
        <w:r w:rsidR="00B006E4" w:rsidDel="00334796">
          <w:delText>Currently, w</w:delText>
        </w:r>
      </w:del>
      <w:r w:rsidR="00B006E4">
        <w:t xml:space="preserve">e are emphasizing research on the </w:t>
      </w:r>
      <w:r w:rsidR="00AB0CD9">
        <w:t>f</w:t>
      </w:r>
      <w:r w:rsidR="00B006E4">
        <w:t>eatures and interconnectivity of two modules in cyanobacteria:</w:t>
      </w:r>
    </w:p>
    <w:p w14:paraId="2412373D" w14:textId="2AE5A2A9" w:rsidR="00B006E4" w:rsidRDefault="00B006E4" w:rsidP="00B006E4">
      <w:pPr>
        <w:pStyle w:val="PRLBody"/>
        <w:numPr>
          <w:ilvl w:val="0"/>
          <w:numId w:val="2"/>
        </w:numPr>
        <w:adjustRightInd/>
      </w:pPr>
      <w:r>
        <w:lastRenderedPageBreak/>
        <w:t xml:space="preserve">Light harvesting and the </w:t>
      </w:r>
      <w:r w:rsidRPr="00AB0CD9">
        <w:rPr>
          <w:b/>
        </w:rPr>
        <w:t>carboxysome</w:t>
      </w:r>
    </w:p>
    <w:p w14:paraId="0C8D7C49" w14:textId="00FEBBFF" w:rsidR="00B006E4" w:rsidRDefault="00B006E4" w:rsidP="00B006E4">
      <w:pPr>
        <w:pStyle w:val="PRLBody"/>
        <w:numPr>
          <w:ilvl w:val="0"/>
          <w:numId w:val="2"/>
        </w:numPr>
        <w:adjustRightInd/>
      </w:pPr>
      <w:r>
        <w:t>The light-</w:t>
      </w:r>
      <w:ins w:id="62" w:author="Cheryl Kerfeld" w:date="2017-09-25T09:32:00Z">
        <w:r w:rsidR="00E4499E">
          <w:t>responsive</w:t>
        </w:r>
      </w:ins>
      <w:del w:id="63" w:author="Cheryl Kerfeld" w:date="2017-09-25T09:32:00Z">
        <w:r w:rsidDel="00E4499E">
          <w:delText>sensitive</w:delText>
        </w:r>
      </w:del>
      <w:r>
        <w:t xml:space="preserve"> protein, </w:t>
      </w:r>
      <w:r w:rsidR="00AB0CD9">
        <w:t>t</w:t>
      </w:r>
      <w:r>
        <w:t xml:space="preserve">he </w:t>
      </w:r>
      <w:r w:rsidRPr="00AB0CD9">
        <w:rPr>
          <w:b/>
        </w:rPr>
        <w:t>Orange Carotenoid Protein (OCP)</w:t>
      </w:r>
      <w:r>
        <w:t>.</w:t>
      </w:r>
    </w:p>
    <w:p w14:paraId="469DF254" w14:textId="2C2AE26A" w:rsidR="00B006E4" w:rsidRDefault="00B006E4" w:rsidP="00B006E4">
      <w:pPr>
        <w:pStyle w:val="PRLBody"/>
        <w:adjustRightInd/>
      </w:pPr>
      <w:r>
        <w:t xml:space="preserve">Carboxysomes are </w:t>
      </w:r>
      <w:ins w:id="64" w:author="Cheryl Kerfeld" w:date="2017-09-25T09:36:00Z">
        <w:r w:rsidR="003C2C70">
          <w:t>specialized compartments for</w:t>
        </w:r>
      </w:ins>
      <w:del w:id="65" w:author="Cheryl Kerfeld" w:date="2017-09-25T09:36:00Z">
        <w:r w:rsidDel="003C2C70">
          <w:delText xml:space="preserve">the center </w:delText>
        </w:r>
      </w:del>
      <w:del w:id="66" w:author="Cheryl Kerfeld" w:date="2017-09-25T09:37:00Z">
        <w:r w:rsidDel="003C2C70">
          <w:delText>of</w:delText>
        </w:r>
      </w:del>
      <w:r>
        <w:t xml:space="preserve"> carbon fixation in cyanobacteria,</w:t>
      </w:r>
      <w:ins w:id="67" w:author="Cheryl Kerfeld" w:date="2017-09-25T09:37:00Z">
        <w:r w:rsidR="003C2C70">
          <w:t xml:space="preserve">Despite considerable progress in understanding the structure, function and assembly of carboxysomes, </w:t>
        </w:r>
      </w:ins>
      <w:del w:id="68" w:author="Cheryl Kerfeld" w:date="2017-09-25T09:37:00Z">
        <w:r w:rsidDel="003C2C70">
          <w:delText xml:space="preserve"> and their importance to cyanobacteria’s photosynthetic efficiency is very high. But </w:delText>
        </w:r>
      </w:del>
      <w:del w:id="69" w:author="Cheryl Kerfeld" w:date="2017-09-25T09:38:00Z">
        <w:r w:rsidDel="003C2C70">
          <w:delText>we still need to understand</w:delText>
        </w:r>
      </w:del>
      <w:r>
        <w:t xml:space="preserve"> the carboxysome’s regulatory connections with other photosynthetic modules, including light reactions</w:t>
      </w:r>
      <w:ins w:id="70" w:author="Cheryl Kerfeld" w:date="2017-09-25T09:38:00Z">
        <w:r w:rsidR="003C2C70">
          <w:t xml:space="preserve"> are poorly understood.</w:t>
        </w:r>
      </w:ins>
      <w:r>
        <w:t>.</w:t>
      </w:r>
    </w:p>
    <w:p w14:paraId="0AABAB38" w14:textId="486247CB" w:rsidR="00B006E4" w:rsidRDefault="00B006E4" w:rsidP="00B006E4">
      <w:pPr>
        <w:pStyle w:val="PRLBody"/>
        <w:adjustRightInd/>
      </w:pPr>
      <w:r>
        <w:t xml:space="preserve">The OCP is a modular protein that controls photosynthetic efficiency by attaching to the </w:t>
      </w:r>
      <w:ins w:id="71" w:author="Cheryl Kerfeld" w:date="2017-09-25T09:38:00Z">
        <w:r w:rsidR="003C2C70">
          <w:t>light harvesting antenna</w:t>
        </w:r>
      </w:ins>
      <w:del w:id="72" w:author="Cheryl Kerfeld" w:date="2017-09-25T09:38:00Z">
        <w:r w:rsidDel="003C2C70">
          <w:delText>phycobilisome</w:delText>
        </w:r>
      </w:del>
      <w:r>
        <w:t>. The OCP senses and responds to changes in light quality and intensity in order to protect the cell from damage.</w:t>
      </w:r>
    </w:p>
    <w:p w14:paraId="04F27EA0" w14:textId="42214280" w:rsidR="00B006E4" w:rsidDel="003C2C70" w:rsidRDefault="00B006E4" w:rsidP="00B006E4">
      <w:pPr>
        <w:pStyle w:val="PRLBody"/>
        <w:adjustRightInd/>
        <w:rPr>
          <w:del w:id="73" w:author="Cheryl Kerfeld" w:date="2017-09-25T09:38:00Z"/>
        </w:rPr>
      </w:pPr>
      <w:del w:id="74" w:author="Cheryl Kerfeld" w:date="2017-09-25T09:38:00Z">
        <w:r w:rsidDel="003C2C70">
          <w:delText xml:space="preserve">Both modules are prominent components of photosynthesis and possess features useful for bioengineering applications. </w:delText>
        </w:r>
      </w:del>
    </w:p>
    <w:p w14:paraId="76D42B6D" w14:textId="1BD1AE3B" w:rsidR="00B006E4" w:rsidRDefault="00B006E4" w:rsidP="00B006E4">
      <w:pPr>
        <w:pStyle w:val="PRLBody"/>
        <w:adjustRightInd/>
      </w:pPr>
      <w:r>
        <w:t xml:space="preserve">The three projects here are aimed at fundamentally understanding the structure and function of these </w:t>
      </w:r>
      <w:r w:rsidR="00AB0CD9">
        <w:t xml:space="preserve">two </w:t>
      </w:r>
      <w:r>
        <w:t xml:space="preserve">modules, revealing how they communicate, and then </w:t>
      </w:r>
      <w:r w:rsidR="00AB0CD9">
        <w:t>using</w:t>
      </w:r>
      <w:r>
        <w:t xml:space="preserve"> the knowledge to engineer and recombine modules to improve photosynthesis, create new renewable energy sources, or devise new compounds for medical or industrial uses.</w:t>
      </w:r>
    </w:p>
    <w:p w14:paraId="3A737A8A" w14:textId="21B847E3" w:rsidR="00B006E4" w:rsidRDefault="00AB0CD9" w:rsidP="00B006E4">
      <w:pPr>
        <w:pStyle w:val="PRLBody"/>
        <w:numPr>
          <w:ilvl w:val="0"/>
          <w:numId w:val="2"/>
        </w:numPr>
        <w:adjustRightInd/>
      </w:pPr>
      <w:r>
        <w:t>We want</w:t>
      </w:r>
      <w:r w:rsidR="00B006E4">
        <w:t xml:space="preserve"> to </w:t>
      </w:r>
      <w:r>
        <w:t xml:space="preserve">understand </w:t>
      </w:r>
      <w:r w:rsidR="00B006E4">
        <w:t>the relationship between light perception and carbon fixation within cyanobacteria, focusing on the carboxysome (Ducat, Kerfeld, Montgomery, Sharkey).</w:t>
      </w:r>
    </w:p>
    <w:p w14:paraId="5C367F03" w14:textId="10AD0825" w:rsidR="00B006E4" w:rsidRDefault="00AB0CD9" w:rsidP="00B006E4">
      <w:pPr>
        <w:pStyle w:val="PRLBody"/>
        <w:numPr>
          <w:ilvl w:val="0"/>
          <w:numId w:val="2"/>
        </w:numPr>
        <w:adjustRightInd/>
      </w:pPr>
      <w:r>
        <w:t>This project</w:t>
      </w:r>
      <w:r w:rsidR="00B006E4">
        <w:t xml:space="preserve"> builds on the first by using </w:t>
      </w:r>
      <w:r>
        <w:t>that</w:t>
      </w:r>
      <w:r w:rsidR="00B006E4">
        <w:t xml:space="preserve"> knowledge to design and construct new types of compartments and scaffolds for </w:t>
      </w:r>
      <w:ins w:id="75" w:author="Cheryl Kerfeld" w:date="2017-09-25T09:40:00Z">
        <w:r w:rsidR="003C2C70">
          <w:t>metabolic engineering</w:t>
        </w:r>
      </w:ins>
      <w:del w:id="76" w:author="Cheryl Kerfeld" w:date="2017-09-25T09:40:00Z">
        <w:r w:rsidR="00B006E4" w:rsidDel="003C2C70">
          <w:delText>engineering purposes</w:delText>
        </w:r>
      </w:del>
      <w:r w:rsidR="00B006E4">
        <w:t xml:space="preserve"> (Ducat, Kerfeld)</w:t>
      </w:r>
      <w:r>
        <w:t>.</w:t>
      </w:r>
    </w:p>
    <w:p w14:paraId="4C3B8ABC" w14:textId="591E226C" w:rsidR="00B006E4" w:rsidRDefault="00AB0CD9" w:rsidP="00B006E4">
      <w:pPr>
        <w:pStyle w:val="PRLBody"/>
        <w:numPr>
          <w:ilvl w:val="0"/>
          <w:numId w:val="2"/>
        </w:numPr>
        <w:adjustRightInd/>
      </w:pPr>
      <w:r>
        <w:t>We want to draw</w:t>
      </w:r>
      <w:r w:rsidR="00B006E4">
        <w:t xml:space="preserve"> on our understanding of the OCP to repurpose it as a light-responsive protein that can be used to connect or activate engineered</w:t>
      </w:r>
      <w:ins w:id="77" w:author="Cheryl Kerfeld" w:date="2017-09-25T09:40:00Z">
        <w:r w:rsidR="003C2C70">
          <w:t xml:space="preserve"> </w:t>
        </w:r>
      </w:ins>
      <w:del w:id="78" w:author="Cheryl Kerfeld" w:date="2017-09-25T09:40:00Z">
        <w:r w:rsidR="00B006E4" w:rsidDel="003C2C70">
          <w:delText xml:space="preserve"> photosynthetic</w:delText>
        </w:r>
      </w:del>
      <w:r w:rsidR="00B006E4">
        <w:t xml:space="preserve"> modules for specific applications (</w:t>
      </w:r>
      <w:ins w:id="79" w:author="Cheryl Kerfeld" w:date="2017-09-25T09:40:00Z">
        <w:r w:rsidR="003C2C70">
          <w:t>Kerfeld and Montgomery</w:t>
        </w:r>
      </w:ins>
      <w:del w:id="80" w:author="Cheryl Kerfeld" w:date="2017-09-25T09:39:00Z">
        <w:r w:rsidR="00B006E4" w:rsidDel="003C2C70">
          <w:delText>ex: Optogenetics</w:delText>
        </w:r>
      </w:del>
      <w:r w:rsidR="00B006E4">
        <w:t>)</w:t>
      </w:r>
      <w:r>
        <w:t>.</w:t>
      </w:r>
    </w:p>
    <w:sectPr w:rsidR="00B006E4" w:rsidSect="000C5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otham SSm A">
    <w:charset w:val="00"/>
    <w:family w:val="auto"/>
    <w:pitch w:val="variable"/>
    <w:sig w:usb0="A100007F" w:usb1="4000005B" w:usb2="00000000" w:usb3="00000000" w:csb0="0000009B"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D6A95"/>
    <w:multiLevelType w:val="hybridMultilevel"/>
    <w:tmpl w:val="A37434B2"/>
    <w:lvl w:ilvl="0" w:tplc="9678F1D2">
      <w:numFmt w:val="bullet"/>
      <w:lvlText w:val="-"/>
      <w:lvlJc w:val="left"/>
      <w:pPr>
        <w:ind w:left="720" w:hanging="360"/>
      </w:pPr>
      <w:rPr>
        <w:rFonts w:ascii="Gotham SSm A" w:eastAsiaTheme="minorHAnsi" w:hAnsi="Gotham SSm 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9247FC"/>
    <w:multiLevelType w:val="hybridMultilevel"/>
    <w:tmpl w:val="9F7A7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eryl Kerfeld">
    <w15:presenceInfo w15:providerId="None" w15:userId="Cheryl Kerf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FF"/>
    <w:rsid w:val="00001D81"/>
    <w:rsid w:val="00003121"/>
    <w:rsid w:val="00003279"/>
    <w:rsid w:val="00012A4F"/>
    <w:rsid w:val="0005327E"/>
    <w:rsid w:val="000670CA"/>
    <w:rsid w:val="0009007C"/>
    <w:rsid w:val="00093622"/>
    <w:rsid w:val="000B1ABC"/>
    <w:rsid w:val="000C0840"/>
    <w:rsid w:val="000C5916"/>
    <w:rsid w:val="000D1382"/>
    <w:rsid w:val="000D1670"/>
    <w:rsid w:val="000F7A62"/>
    <w:rsid w:val="000F7B91"/>
    <w:rsid w:val="00102DD8"/>
    <w:rsid w:val="001319DF"/>
    <w:rsid w:val="00152908"/>
    <w:rsid w:val="001549E5"/>
    <w:rsid w:val="00167B8E"/>
    <w:rsid w:val="00181C14"/>
    <w:rsid w:val="00183921"/>
    <w:rsid w:val="00196406"/>
    <w:rsid w:val="001C4C76"/>
    <w:rsid w:val="001F134F"/>
    <w:rsid w:val="002131ED"/>
    <w:rsid w:val="0021790C"/>
    <w:rsid w:val="00220E76"/>
    <w:rsid w:val="00223B29"/>
    <w:rsid w:val="002267A1"/>
    <w:rsid w:val="0023014B"/>
    <w:rsid w:val="002336A1"/>
    <w:rsid w:val="002341F3"/>
    <w:rsid w:val="00252091"/>
    <w:rsid w:val="00271B65"/>
    <w:rsid w:val="00280EB2"/>
    <w:rsid w:val="00281D04"/>
    <w:rsid w:val="002A448C"/>
    <w:rsid w:val="002B0166"/>
    <w:rsid w:val="002C34FB"/>
    <w:rsid w:val="002C6345"/>
    <w:rsid w:val="002E13D3"/>
    <w:rsid w:val="002F541F"/>
    <w:rsid w:val="0030344F"/>
    <w:rsid w:val="00303BBA"/>
    <w:rsid w:val="00316F69"/>
    <w:rsid w:val="00324190"/>
    <w:rsid w:val="00334796"/>
    <w:rsid w:val="0034621E"/>
    <w:rsid w:val="003473A4"/>
    <w:rsid w:val="003534FC"/>
    <w:rsid w:val="00353B55"/>
    <w:rsid w:val="003562BC"/>
    <w:rsid w:val="00367B7C"/>
    <w:rsid w:val="003C2C70"/>
    <w:rsid w:val="003D0D6F"/>
    <w:rsid w:val="003E1C06"/>
    <w:rsid w:val="0040221D"/>
    <w:rsid w:val="00404F2A"/>
    <w:rsid w:val="00411613"/>
    <w:rsid w:val="00424350"/>
    <w:rsid w:val="00455759"/>
    <w:rsid w:val="004657A1"/>
    <w:rsid w:val="004775C3"/>
    <w:rsid w:val="004816E4"/>
    <w:rsid w:val="0048376B"/>
    <w:rsid w:val="00493BE4"/>
    <w:rsid w:val="004B12FD"/>
    <w:rsid w:val="004B6ACD"/>
    <w:rsid w:val="004B70AB"/>
    <w:rsid w:val="004D4B29"/>
    <w:rsid w:val="004E35ED"/>
    <w:rsid w:val="004F51FD"/>
    <w:rsid w:val="00521FA1"/>
    <w:rsid w:val="005267FB"/>
    <w:rsid w:val="00552055"/>
    <w:rsid w:val="005523BE"/>
    <w:rsid w:val="00555E17"/>
    <w:rsid w:val="0056576C"/>
    <w:rsid w:val="0057519B"/>
    <w:rsid w:val="0059678F"/>
    <w:rsid w:val="005A2157"/>
    <w:rsid w:val="005A68F5"/>
    <w:rsid w:val="005A7A15"/>
    <w:rsid w:val="005B025A"/>
    <w:rsid w:val="005B043E"/>
    <w:rsid w:val="005B43EF"/>
    <w:rsid w:val="005C6E6B"/>
    <w:rsid w:val="005D0E2A"/>
    <w:rsid w:val="005D1814"/>
    <w:rsid w:val="005D19C7"/>
    <w:rsid w:val="005D3741"/>
    <w:rsid w:val="005E2106"/>
    <w:rsid w:val="005F6FA6"/>
    <w:rsid w:val="005F777E"/>
    <w:rsid w:val="00607185"/>
    <w:rsid w:val="00611D4E"/>
    <w:rsid w:val="00613C22"/>
    <w:rsid w:val="0064355D"/>
    <w:rsid w:val="006529F0"/>
    <w:rsid w:val="00657B52"/>
    <w:rsid w:val="00660843"/>
    <w:rsid w:val="00673E04"/>
    <w:rsid w:val="00687C63"/>
    <w:rsid w:val="00693571"/>
    <w:rsid w:val="006A50C1"/>
    <w:rsid w:val="006A6CA9"/>
    <w:rsid w:val="006B16C3"/>
    <w:rsid w:val="006B2B81"/>
    <w:rsid w:val="006B592B"/>
    <w:rsid w:val="006F3D55"/>
    <w:rsid w:val="007377F5"/>
    <w:rsid w:val="00746269"/>
    <w:rsid w:val="0076119D"/>
    <w:rsid w:val="007733B7"/>
    <w:rsid w:val="00783F21"/>
    <w:rsid w:val="007A02A2"/>
    <w:rsid w:val="007B47B5"/>
    <w:rsid w:val="007B58C6"/>
    <w:rsid w:val="007C30EB"/>
    <w:rsid w:val="007D1211"/>
    <w:rsid w:val="007E5542"/>
    <w:rsid w:val="007E7769"/>
    <w:rsid w:val="007F2794"/>
    <w:rsid w:val="007F5899"/>
    <w:rsid w:val="00810CCE"/>
    <w:rsid w:val="00817DC4"/>
    <w:rsid w:val="008450CB"/>
    <w:rsid w:val="00846172"/>
    <w:rsid w:val="00851D05"/>
    <w:rsid w:val="008624D4"/>
    <w:rsid w:val="0086641D"/>
    <w:rsid w:val="00872170"/>
    <w:rsid w:val="00882C5C"/>
    <w:rsid w:val="008C0CA5"/>
    <w:rsid w:val="008C49B6"/>
    <w:rsid w:val="008E2646"/>
    <w:rsid w:val="008E4D78"/>
    <w:rsid w:val="008F124A"/>
    <w:rsid w:val="0090675B"/>
    <w:rsid w:val="00920CBA"/>
    <w:rsid w:val="00923B7C"/>
    <w:rsid w:val="00927EA9"/>
    <w:rsid w:val="009405CB"/>
    <w:rsid w:val="009637E3"/>
    <w:rsid w:val="0098550E"/>
    <w:rsid w:val="009907B0"/>
    <w:rsid w:val="0099246B"/>
    <w:rsid w:val="00992727"/>
    <w:rsid w:val="009929CB"/>
    <w:rsid w:val="009B2961"/>
    <w:rsid w:val="009D5647"/>
    <w:rsid w:val="00A054F4"/>
    <w:rsid w:val="00A1443F"/>
    <w:rsid w:val="00A32945"/>
    <w:rsid w:val="00A35607"/>
    <w:rsid w:val="00A71A03"/>
    <w:rsid w:val="00A760CE"/>
    <w:rsid w:val="00A7708D"/>
    <w:rsid w:val="00A80495"/>
    <w:rsid w:val="00A919B9"/>
    <w:rsid w:val="00AB0CD9"/>
    <w:rsid w:val="00AC7E72"/>
    <w:rsid w:val="00AD174E"/>
    <w:rsid w:val="00AE5D40"/>
    <w:rsid w:val="00B006E4"/>
    <w:rsid w:val="00B26010"/>
    <w:rsid w:val="00B31CCC"/>
    <w:rsid w:val="00B6411A"/>
    <w:rsid w:val="00B908B2"/>
    <w:rsid w:val="00B93B90"/>
    <w:rsid w:val="00BB4D3B"/>
    <w:rsid w:val="00BB747F"/>
    <w:rsid w:val="00BD62C4"/>
    <w:rsid w:val="00BD68FF"/>
    <w:rsid w:val="00BF330C"/>
    <w:rsid w:val="00C34DB3"/>
    <w:rsid w:val="00C40487"/>
    <w:rsid w:val="00C56BCC"/>
    <w:rsid w:val="00C628B3"/>
    <w:rsid w:val="00C642E3"/>
    <w:rsid w:val="00C704FB"/>
    <w:rsid w:val="00C708C9"/>
    <w:rsid w:val="00C7359D"/>
    <w:rsid w:val="00C77611"/>
    <w:rsid w:val="00C91366"/>
    <w:rsid w:val="00C924EB"/>
    <w:rsid w:val="00C95159"/>
    <w:rsid w:val="00CA01D5"/>
    <w:rsid w:val="00CA6EE2"/>
    <w:rsid w:val="00CB7210"/>
    <w:rsid w:val="00CC6881"/>
    <w:rsid w:val="00CD1CAC"/>
    <w:rsid w:val="00CF213B"/>
    <w:rsid w:val="00D066EB"/>
    <w:rsid w:val="00D4040B"/>
    <w:rsid w:val="00D531CE"/>
    <w:rsid w:val="00D57271"/>
    <w:rsid w:val="00D613E1"/>
    <w:rsid w:val="00D61E89"/>
    <w:rsid w:val="00D62FDF"/>
    <w:rsid w:val="00D643D5"/>
    <w:rsid w:val="00DF68FF"/>
    <w:rsid w:val="00DF7E6D"/>
    <w:rsid w:val="00E12DEC"/>
    <w:rsid w:val="00E16132"/>
    <w:rsid w:val="00E41111"/>
    <w:rsid w:val="00E4499E"/>
    <w:rsid w:val="00E56532"/>
    <w:rsid w:val="00E770CF"/>
    <w:rsid w:val="00E812A0"/>
    <w:rsid w:val="00E85AA1"/>
    <w:rsid w:val="00E91825"/>
    <w:rsid w:val="00EB24C1"/>
    <w:rsid w:val="00EB25A6"/>
    <w:rsid w:val="00EC68D1"/>
    <w:rsid w:val="00EF5E08"/>
    <w:rsid w:val="00F01720"/>
    <w:rsid w:val="00F03DFE"/>
    <w:rsid w:val="00F04B8A"/>
    <w:rsid w:val="00F216E9"/>
    <w:rsid w:val="00F32613"/>
    <w:rsid w:val="00F42780"/>
    <w:rsid w:val="00F43C36"/>
    <w:rsid w:val="00F67D9B"/>
    <w:rsid w:val="00F71C4D"/>
    <w:rsid w:val="00F73463"/>
    <w:rsid w:val="00F8270F"/>
    <w:rsid w:val="00F850CA"/>
    <w:rsid w:val="00F900C0"/>
    <w:rsid w:val="00F971D2"/>
    <w:rsid w:val="00FD6D20"/>
    <w:rsid w:val="00FF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DC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5AA1"/>
    <w:rPr>
      <w:rFonts w:ascii="Times New Roman" w:hAnsi="Times New Roman" w:cs="Times New Roman"/>
    </w:rPr>
  </w:style>
  <w:style w:type="paragraph" w:styleId="Heading1">
    <w:name w:val="heading 1"/>
    <w:basedOn w:val="Normal"/>
    <w:next w:val="Normal"/>
    <w:link w:val="Heading1Char"/>
    <w:uiPriority w:val="9"/>
    <w:qFormat/>
    <w:rsid w:val="00E85A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5A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link w:val="Heading4Char"/>
    <w:uiPriority w:val="9"/>
    <w:qFormat/>
    <w:rsid w:val="00E85AA1"/>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E85AA1"/>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5AA1"/>
    <w:rPr>
      <w:rFonts w:ascii="Times New Roman" w:hAnsi="Times New Roman" w:cs="Times New Roman"/>
      <w:b/>
      <w:bCs/>
    </w:rPr>
  </w:style>
  <w:style w:type="character" w:styleId="Strong">
    <w:name w:val="Strong"/>
    <w:basedOn w:val="DefaultParagraphFont"/>
    <w:uiPriority w:val="22"/>
    <w:qFormat/>
    <w:rsid w:val="00E85AA1"/>
    <w:rPr>
      <w:b/>
      <w:bCs/>
    </w:rPr>
  </w:style>
  <w:style w:type="paragraph" w:styleId="NormalWeb">
    <w:name w:val="Normal (Web)"/>
    <w:basedOn w:val="Normal"/>
    <w:uiPriority w:val="99"/>
    <w:semiHidden/>
    <w:unhideWhenUsed/>
    <w:rsid w:val="000B1ABC"/>
    <w:pPr>
      <w:spacing w:before="100" w:beforeAutospacing="1" w:after="100" w:afterAutospacing="1"/>
    </w:pPr>
  </w:style>
  <w:style w:type="character" w:customStyle="1" w:styleId="apple-converted-space">
    <w:name w:val="apple-converted-space"/>
    <w:basedOn w:val="DefaultParagraphFont"/>
    <w:rsid w:val="008F124A"/>
  </w:style>
  <w:style w:type="paragraph" w:customStyle="1" w:styleId="PRLBody">
    <w:name w:val="PRL Body"/>
    <w:basedOn w:val="Normal"/>
    <w:qFormat/>
    <w:rsid w:val="00E16132"/>
    <w:pPr>
      <w:widowControl w:val="0"/>
      <w:autoSpaceDE w:val="0"/>
      <w:autoSpaceDN w:val="0"/>
      <w:adjustRightInd w:val="0"/>
      <w:spacing w:after="150"/>
    </w:pPr>
    <w:rPr>
      <w:rFonts w:ascii="Gotham SSm A" w:hAnsi="Gotham SSm A" w:cs="Arial"/>
      <w:color w:val="333333"/>
      <w:shd w:val="clear" w:color="auto" w:fill="FFFFFF"/>
    </w:rPr>
  </w:style>
  <w:style w:type="character" w:customStyle="1" w:styleId="fa">
    <w:name w:val="fa"/>
    <w:basedOn w:val="DefaultParagraphFont"/>
    <w:rsid w:val="008F124A"/>
  </w:style>
  <w:style w:type="character" w:styleId="Hyperlink">
    <w:name w:val="Hyperlink"/>
    <w:basedOn w:val="DefaultParagraphFont"/>
    <w:uiPriority w:val="99"/>
    <w:semiHidden/>
    <w:unhideWhenUsed/>
    <w:rsid w:val="008F124A"/>
    <w:rPr>
      <w:color w:val="0000FF"/>
      <w:u w:val="single"/>
    </w:rPr>
  </w:style>
  <w:style w:type="character" w:styleId="Emphasis">
    <w:name w:val="Emphasis"/>
    <w:basedOn w:val="DefaultParagraphFont"/>
    <w:uiPriority w:val="20"/>
    <w:qFormat/>
    <w:rsid w:val="00E85AA1"/>
    <w:rPr>
      <w:i/>
      <w:iCs/>
    </w:rPr>
  </w:style>
  <w:style w:type="character" w:styleId="FollowedHyperlink">
    <w:name w:val="FollowedHyperlink"/>
    <w:basedOn w:val="DefaultParagraphFont"/>
    <w:uiPriority w:val="99"/>
    <w:semiHidden/>
    <w:unhideWhenUsed/>
    <w:rsid w:val="008F124A"/>
    <w:rPr>
      <w:color w:val="954F72" w:themeColor="followedHyperlink"/>
      <w:u w:val="single"/>
    </w:rPr>
  </w:style>
  <w:style w:type="paragraph" w:styleId="NoSpacing">
    <w:name w:val="No Spacing"/>
    <w:uiPriority w:val="1"/>
    <w:qFormat/>
    <w:rsid w:val="00E85AA1"/>
    <w:rPr>
      <w:rFonts w:ascii="Times New Roman" w:hAnsi="Times New Roman" w:cs="Times New Roman"/>
    </w:rPr>
  </w:style>
  <w:style w:type="character" w:customStyle="1" w:styleId="Heading2Char">
    <w:name w:val="Heading 2 Char"/>
    <w:basedOn w:val="DefaultParagraphFont"/>
    <w:link w:val="Heading2"/>
    <w:uiPriority w:val="9"/>
    <w:rsid w:val="00E85AA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85AA1"/>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rsid w:val="00E85AA1"/>
    <w:rPr>
      <w:rFonts w:asciiTheme="majorHAnsi" w:eastAsiaTheme="majorEastAsia" w:hAnsiTheme="majorHAnsi" w:cstheme="majorBidi"/>
      <w:color w:val="2E74B5" w:themeColor="accent1" w:themeShade="BF"/>
    </w:rPr>
  </w:style>
  <w:style w:type="paragraph" w:customStyle="1" w:styleId="PRLHeader">
    <w:name w:val="PRL Header"/>
    <w:basedOn w:val="Normal"/>
    <w:qFormat/>
    <w:rsid w:val="00E16132"/>
    <w:pPr>
      <w:shd w:val="clear" w:color="auto" w:fill="FFFFFF"/>
      <w:spacing w:before="150" w:after="150"/>
      <w:outlineLvl w:val="3"/>
    </w:pPr>
    <w:rPr>
      <w:rFonts w:ascii="Gotham SSm A" w:eastAsia="Times New Roman" w:hAnsi="Gotham SSm A"/>
      <w:b/>
      <w:bCs/>
      <w:color w:val="333333"/>
      <w:sz w:val="27"/>
      <w:szCs w:val="27"/>
    </w:rPr>
  </w:style>
  <w:style w:type="paragraph" w:styleId="BalloonText">
    <w:name w:val="Balloon Text"/>
    <w:basedOn w:val="Normal"/>
    <w:link w:val="BalloonTextChar"/>
    <w:uiPriority w:val="99"/>
    <w:semiHidden/>
    <w:unhideWhenUsed/>
    <w:rsid w:val="003C2C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C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00699">
      <w:bodyDiv w:val="1"/>
      <w:marLeft w:val="0"/>
      <w:marRight w:val="0"/>
      <w:marTop w:val="0"/>
      <w:marBottom w:val="0"/>
      <w:divBdr>
        <w:top w:val="none" w:sz="0" w:space="0" w:color="auto"/>
        <w:left w:val="none" w:sz="0" w:space="0" w:color="auto"/>
        <w:bottom w:val="none" w:sz="0" w:space="0" w:color="auto"/>
        <w:right w:val="none" w:sz="0" w:space="0" w:color="auto"/>
      </w:divBdr>
    </w:div>
    <w:div w:id="34544480">
      <w:bodyDiv w:val="1"/>
      <w:marLeft w:val="0"/>
      <w:marRight w:val="0"/>
      <w:marTop w:val="0"/>
      <w:marBottom w:val="0"/>
      <w:divBdr>
        <w:top w:val="none" w:sz="0" w:space="0" w:color="auto"/>
        <w:left w:val="none" w:sz="0" w:space="0" w:color="auto"/>
        <w:bottom w:val="none" w:sz="0" w:space="0" w:color="auto"/>
        <w:right w:val="none" w:sz="0" w:space="0" w:color="auto"/>
      </w:divBdr>
    </w:div>
    <w:div w:id="86317550">
      <w:bodyDiv w:val="1"/>
      <w:marLeft w:val="0"/>
      <w:marRight w:val="0"/>
      <w:marTop w:val="0"/>
      <w:marBottom w:val="0"/>
      <w:divBdr>
        <w:top w:val="none" w:sz="0" w:space="0" w:color="auto"/>
        <w:left w:val="none" w:sz="0" w:space="0" w:color="auto"/>
        <w:bottom w:val="none" w:sz="0" w:space="0" w:color="auto"/>
        <w:right w:val="none" w:sz="0" w:space="0" w:color="auto"/>
      </w:divBdr>
    </w:div>
    <w:div w:id="144669361">
      <w:bodyDiv w:val="1"/>
      <w:marLeft w:val="0"/>
      <w:marRight w:val="0"/>
      <w:marTop w:val="0"/>
      <w:marBottom w:val="0"/>
      <w:divBdr>
        <w:top w:val="none" w:sz="0" w:space="0" w:color="auto"/>
        <w:left w:val="none" w:sz="0" w:space="0" w:color="auto"/>
        <w:bottom w:val="none" w:sz="0" w:space="0" w:color="auto"/>
        <w:right w:val="none" w:sz="0" w:space="0" w:color="auto"/>
      </w:divBdr>
    </w:div>
    <w:div w:id="158664066">
      <w:bodyDiv w:val="1"/>
      <w:marLeft w:val="0"/>
      <w:marRight w:val="0"/>
      <w:marTop w:val="0"/>
      <w:marBottom w:val="0"/>
      <w:divBdr>
        <w:top w:val="none" w:sz="0" w:space="0" w:color="auto"/>
        <w:left w:val="none" w:sz="0" w:space="0" w:color="auto"/>
        <w:bottom w:val="none" w:sz="0" w:space="0" w:color="auto"/>
        <w:right w:val="none" w:sz="0" w:space="0" w:color="auto"/>
      </w:divBdr>
    </w:div>
    <w:div w:id="178737894">
      <w:bodyDiv w:val="1"/>
      <w:marLeft w:val="0"/>
      <w:marRight w:val="0"/>
      <w:marTop w:val="0"/>
      <w:marBottom w:val="0"/>
      <w:divBdr>
        <w:top w:val="none" w:sz="0" w:space="0" w:color="auto"/>
        <w:left w:val="none" w:sz="0" w:space="0" w:color="auto"/>
        <w:bottom w:val="none" w:sz="0" w:space="0" w:color="auto"/>
        <w:right w:val="none" w:sz="0" w:space="0" w:color="auto"/>
      </w:divBdr>
    </w:div>
    <w:div w:id="196892370">
      <w:bodyDiv w:val="1"/>
      <w:marLeft w:val="0"/>
      <w:marRight w:val="0"/>
      <w:marTop w:val="0"/>
      <w:marBottom w:val="0"/>
      <w:divBdr>
        <w:top w:val="none" w:sz="0" w:space="0" w:color="auto"/>
        <w:left w:val="none" w:sz="0" w:space="0" w:color="auto"/>
        <w:bottom w:val="none" w:sz="0" w:space="0" w:color="auto"/>
        <w:right w:val="none" w:sz="0" w:space="0" w:color="auto"/>
      </w:divBdr>
    </w:div>
    <w:div w:id="201552831">
      <w:bodyDiv w:val="1"/>
      <w:marLeft w:val="0"/>
      <w:marRight w:val="0"/>
      <w:marTop w:val="0"/>
      <w:marBottom w:val="0"/>
      <w:divBdr>
        <w:top w:val="none" w:sz="0" w:space="0" w:color="auto"/>
        <w:left w:val="none" w:sz="0" w:space="0" w:color="auto"/>
        <w:bottom w:val="none" w:sz="0" w:space="0" w:color="auto"/>
        <w:right w:val="none" w:sz="0" w:space="0" w:color="auto"/>
      </w:divBdr>
    </w:div>
    <w:div w:id="246037032">
      <w:bodyDiv w:val="1"/>
      <w:marLeft w:val="0"/>
      <w:marRight w:val="0"/>
      <w:marTop w:val="0"/>
      <w:marBottom w:val="0"/>
      <w:divBdr>
        <w:top w:val="none" w:sz="0" w:space="0" w:color="auto"/>
        <w:left w:val="none" w:sz="0" w:space="0" w:color="auto"/>
        <w:bottom w:val="none" w:sz="0" w:space="0" w:color="auto"/>
        <w:right w:val="none" w:sz="0" w:space="0" w:color="auto"/>
      </w:divBdr>
    </w:div>
    <w:div w:id="374886615">
      <w:bodyDiv w:val="1"/>
      <w:marLeft w:val="0"/>
      <w:marRight w:val="0"/>
      <w:marTop w:val="0"/>
      <w:marBottom w:val="0"/>
      <w:divBdr>
        <w:top w:val="none" w:sz="0" w:space="0" w:color="auto"/>
        <w:left w:val="none" w:sz="0" w:space="0" w:color="auto"/>
        <w:bottom w:val="none" w:sz="0" w:space="0" w:color="auto"/>
        <w:right w:val="none" w:sz="0" w:space="0" w:color="auto"/>
      </w:divBdr>
    </w:div>
    <w:div w:id="377828059">
      <w:bodyDiv w:val="1"/>
      <w:marLeft w:val="0"/>
      <w:marRight w:val="0"/>
      <w:marTop w:val="0"/>
      <w:marBottom w:val="0"/>
      <w:divBdr>
        <w:top w:val="none" w:sz="0" w:space="0" w:color="auto"/>
        <w:left w:val="none" w:sz="0" w:space="0" w:color="auto"/>
        <w:bottom w:val="none" w:sz="0" w:space="0" w:color="auto"/>
        <w:right w:val="none" w:sz="0" w:space="0" w:color="auto"/>
      </w:divBdr>
    </w:div>
    <w:div w:id="446512914">
      <w:bodyDiv w:val="1"/>
      <w:marLeft w:val="0"/>
      <w:marRight w:val="0"/>
      <w:marTop w:val="0"/>
      <w:marBottom w:val="0"/>
      <w:divBdr>
        <w:top w:val="none" w:sz="0" w:space="0" w:color="auto"/>
        <w:left w:val="none" w:sz="0" w:space="0" w:color="auto"/>
        <w:bottom w:val="none" w:sz="0" w:space="0" w:color="auto"/>
        <w:right w:val="none" w:sz="0" w:space="0" w:color="auto"/>
      </w:divBdr>
    </w:div>
    <w:div w:id="452019822">
      <w:bodyDiv w:val="1"/>
      <w:marLeft w:val="0"/>
      <w:marRight w:val="0"/>
      <w:marTop w:val="0"/>
      <w:marBottom w:val="0"/>
      <w:divBdr>
        <w:top w:val="none" w:sz="0" w:space="0" w:color="auto"/>
        <w:left w:val="none" w:sz="0" w:space="0" w:color="auto"/>
        <w:bottom w:val="none" w:sz="0" w:space="0" w:color="auto"/>
        <w:right w:val="none" w:sz="0" w:space="0" w:color="auto"/>
      </w:divBdr>
    </w:div>
    <w:div w:id="452941172">
      <w:bodyDiv w:val="1"/>
      <w:marLeft w:val="0"/>
      <w:marRight w:val="0"/>
      <w:marTop w:val="0"/>
      <w:marBottom w:val="0"/>
      <w:divBdr>
        <w:top w:val="none" w:sz="0" w:space="0" w:color="auto"/>
        <w:left w:val="none" w:sz="0" w:space="0" w:color="auto"/>
        <w:bottom w:val="none" w:sz="0" w:space="0" w:color="auto"/>
        <w:right w:val="none" w:sz="0" w:space="0" w:color="auto"/>
      </w:divBdr>
    </w:div>
    <w:div w:id="597178661">
      <w:bodyDiv w:val="1"/>
      <w:marLeft w:val="0"/>
      <w:marRight w:val="0"/>
      <w:marTop w:val="0"/>
      <w:marBottom w:val="0"/>
      <w:divBdr>
        <w:top w:val="none" w:sz="0" w:space="0" w:color="auto"/>
        <w:left w:val="none" w:sz="0" w:space="0" w:color="auto"/>
        <w:bottom w:val="none" w:sz="0" w:space="0" w:color="auto"/>
        <w:right w:val="none" w:sz="0" w:space="0" w:color="auto"/>
      </w:divBdr>
    </w:div>
    <w:div w:id="618874053">
      <w:bodyDiv w:val="1"/>
      <w:marLeft w:val="0"/>
      <w:marRight w:val="0"/>
      <w:marTop w:val="0"/>
      <w:marBottom w:val="0"/>
      <w:divBdr>
        <w:top w:val="none" w:sz="0" w:space="0" w:color="auto"/>
        <w:left w:val="none" w:sz="0" w:space="0" w:color="auto"/>
        <w:bottom w:val="none" w:sz="0" w:space="0" w:color="auto"/>
        <w:right w:val="none" w:sz="0" w:space="0" w:color="auto"/>
      </w:divBdr>
    </w:div>
    <w:div w:id="717896939">
      <w:bodyDiv w:val="1"/>
      <w:marLeft w:val="0"/>
      <w:marRight w:val="0"/>
      <w:marTop w:val="0"/>
      <w:marBottom w:val="0"/>
      <w:divBdr>
        <w:top w:val="none" w:sz="0" w:space="0" w:color="auto"/>
        <w:left w:val="none" w:sz="0" w:space="0" w:color="auto"/>
        <w:bottom w:val="none" w:sz="0" w:space="0" w:color="auto"/>
        <w:right w:val="none" w:sz="0" w:space="0" w:color="auto"/>
      </w:divBdr>
    </w:div>
    <w:div w:id="838731939">
      <w:bodyDiv w:val="1"/>
      <w:marLeft w:val="0"/>
      <w:marRight w:val="0"/>
      <w:marTop w:val="0"/>
      <w:marBottom w:val="0"/>
      <w:divBdr>
        <w:top w:val="none" w:sz="0" w:space="0" w:color="auto"/>
        <w:left w:val="none" w:sz="0" w:space="0" w:color="auto"/>
        <w:bottom w:val="none" w:sz="0" w:space="0" w:color="auto"/>
        <w:right w:val="none" w:sz="0" w:space="0" w:color="auto"/>
      </w:divBdr>
    </w:div>
    <w:div w:id="931746925">
      <w:bodyDiv w:val="1"/>
      <w:marLeft w:val="0"/>
      <w:marRight w:val="0"/>
      <w:marTop w:val="0"/>
      <w:marBottom w:val="0"/>
      <w:divBdr>
        <w:top w:val="none" w:sz="0" w:space="0" w:color="auto"/>
        <w:left w:val="none" w:sz="0" w:space="0" w:color="auto"/>
        <w:bottom w:val="none" w:sz="0" w:space="0" w:color="auto"/>
        <w:right w:val="none" w:sz="0" w:space="0" w:color="auto"/>
      </w:divBdr>
    </w:div>
    <w:div w:id="989139564">
      <w:bodyDiv w:val="1"/>
      <w:marLeft w:val="0"/>
      <w:marRight w:val="0"/>
      <w:marTop w:val="0"/>
      <w:marBottom w:val="0"/>
      <w:divBdr>
        <w:top w:val="none" w:sz="0" w:space="0" w:color="auto"/>
        <w:left w:val="none" w:sz="0" w:space="0" w:color="auto"/>
        <w:bottom w:val="none" w:sz="0" w:space="0" w:color="auto"/>
        <w:right w:val="none" w:sz="0" w:space="0" w:color="auto"/>
      </w:divBdr>
    </w:div>
    <w:div w:id="999843238">
      <w:bodyDiv w:val="1"/>
      <w:marLeft w:val="0"/>
      <w:marRight w:val="0"/>
      <w:marTop w:val="0"/>
      <w:marBottom w:val="0"/>
      <w:divBdr>
        <w:top w:val="none" w:sz="0" w:space="0" w:color="auto"/>
        <w:left w:val="none" w:sz="0" w:space="0" w:color="auto"/>
        <w:bottom w:val="none" w:sz="0" w:space="0" w:color="auto"/>
        <w:right w:val="none" w:sz="0" w:space="0" w:color="auto"/>
      </w:divBdr>
    </w:div>
    <w:div w:id="1024481243">
      <w:bodyDiv w:val="1"/>
      <w:marLeft w:val="0"/>
      <w:marRight w:val="0"/>
      <w:marTop w:val="0"/>
      <w:marBottom w:val="0"/>
      <w:divBdr>
        <w:top w:val="none" w:sz="0" w:space="0" w:color="auto"/>
        <w:left w:val="none" w:sz="0" w:space="0" w:color="auto"/>
        <w:bottom w:val="none" w:sz="0" w:space="0" w:color="auto"/>
        <w:right w:val="none" w:sz="0" w:space="0" w:color="auto"/>
      </w:divBdr>
    </w:div>
    <w:div w:id="1055468694">
      <w:bodyDiv w:val="1"/>
      <w:marLeft w:val="0"/>
      <w:marRight w:val="0"/>
      <w:marTop w:val="0"/>
      <w:marBottom w:val="0"/>
      <w:divBdr>
        <w:top w:val="none" w:sz="0" w:space="0" w:color="auto"/>
        <w:left w:val="none" w:sz="0" w:space="0" w:color="auto"/>
        <w:bottom w:val="none" w:sz="0" w:space="0" w:color="auto"/>
        <w:right w:val="none" w:sz="0" w:space="0" w:color="auto"/>
      </w:divBdr>
    </w:div>
    <w:div w:id="1089617990">
      <w:bodyDiv w:val="1"/>
      <w:marLeft w:val="0"/>
      <w:marRight w:val="0"/>
      <w:marTop w:val="0"/>
      <w:marBottom w:val="0"/>
      <w:divBdr>
        <w:top w:val="none" w:sz="0" w:space="0" w:color="auto"/>
        <w:left w:val="none" w:sz="0" w:space="0" w:color="auto"/>
        <w:bottom w:val="none" w:sz="0" w:space="0" w:color="auto"/>
        <w:right w:val="none" w:sz="0" w:space="0" w:color="auto"/>
      </w:divBdr>
    </w:div>
    <w:div w:id="1257717120">
      <w:bodyDiv w:val="1"/>
      <w:marLeft w:val="0"/>
      <w:marRight w:val="0"/>
      <w:marTop w:val="0"/>
      <w:marBottom w:val="0"/>
      <w:divBdr>
        <w:top w:val="none" w:sz="0" w:space="0" w:color="auto"/>
        <w:left w:val="none" w:sz="0" w:space="0" w:color="auto"/>
        <w:bottom w:val="none" w:sz="0" w:space="0" w:color="auto"/>
        <w:right w:val="none" w:sz="0" w:space="0" w:color="auto"/>
      </w:divBdr>
    </w:div>
    <w:div w:id="1325864477">
      <w:bodyDiv w:val="1"/>
      <w:marLeft w:val="0"/>
      <w:marRight w:val="0"/>
      <w:marTop w:val="0"/>
      <w:marBottom w:val="0"/>
      <w:divBdr>
        <w:top w:val="none" w:sz="0" w:space="0" w:color="auto"/>
        <w:left w:val="none" w:sz="0" w:space="0" w:color="auto"/>
        <w:bottom w:val="none" w:sz="0" w:space="0" w:color="auto"/>
        <w:right w:val="none" w:sz="0" w:space="0" w:color="auto"/>
      </w:divBdr>
    </w:div>
    <w:div w:id="1330014451">
      <w:bodyDiv w:val="1"/>
      <w:marLeft w:val="0"/>
      <w:marRight w:val="0"/>
      <w:marTop w:val="0"/>
      <w:marBottom w:val="0"/>
      <w:divBdr>
        <w:top w:val="none" w:sz="0" w:space="0" w:color="auto"/>
        <w:left w:val="none" w:sz="0" w:space="0" w:color="auto"/>
        <w:bottom w:val="none" w:sz="0" w:space="0" w:color="auto"/>
        <w:right w:val="none" w:sz="0" w:space="0" w:color="auto"/>
      </w:divBdr>
    </w:div>
    <w:div w:id="1334072263">
      <w:bodyDiv w:val="1"/>
      <w:marLeft w:val="0"/>
      <w:marRight w:val="0"/>
      <w:marTop w:val="0"/>
      <w:marBottom w:val="0"/>
      <w:divBdr>
        <w:top w:val="none" w:sz="0" w:space="0" w:color="auto"/>
        <w:left w:val="none" w:sz="0" w:space="0" w:color="auto"/>
        <w:bottom w:val="none" w:sz="0" w:space="0" w:color="auto"/>
        <w:right w:val="none" w:sz="0" w:space="0" w:color="auto"/>
      </w:divBdr>
    </w:div>
    <w:div w:id="1461223142">
      <w:bodyDiv w:val="1"/>
      <w:marLeft w:val="0"/>
      <w:marRight w:val="0"/>
      <w:marTop w:val="0"/>
      <w:marBottom w:val="0"/>
      <w:divBdr>
        <w:top w:val="none" w:sz="0" w:space="0" w:color="auto"/>
        <w:left w:val="none" w:sz="0" w:space="0" w:color="auto"/>
        <w:bottom w:val="none" w:sz="0" w:space="0" w:color="auto"/>
        <w:right w:val="none" w:sz="0" w:space="0" w:color="auto"/>
      </w:divBdr>
    </w:div>
    <w:div w:id="1545629576">
      <w:bodyDiv w:val="1"/>
      <w:marLeft w:val="0"/>
      <w:marRight w:val="0"/>
      <w:marTop w:val="0"/>
      <w:marBottom w:val="0"/>
      <w:divBdr>
        <w:top w:val="none" w:sz="0" w:space="0" w:color="auto"/>
        <w:left w:val="none" w:sz="0" w:space="0" w:color="auto"/>
        <w:bottom w:val="none" w:sz="0" w:space="0" w:color="auto"/>
        <w:right w:val="none" w:sz="0" w:space="0" w:color="auto"/>
      </w:divBdr>
    </w:div>
    <w:div w:id="1684432509">
      <w:bodyDiv w:val="1"/>
      <w:marLeft w:val="0"/>
      <w:marRight w:val="0"/>
      <w:marTop w:val="0"/>
      <w:marBottom w:val="0"/>
      <w:divBdr>
        <w:top w:val="none" w:sz="0" w:space="0" w:color="auto"/>
        <w:left w:val="none" w:sz="0" w:space="0" w:color="auto"/>
        <w:bottom w:val="none" w:sz="0" w:space="0" w:color="auto"/>
        <w:right w:val="none" w:sz="0" w:space="0" w:color="auto"/>
      </w:divBdr>
    </w:div>
    <w:div w:id="1724056095">
      <w:bodyDiv w:val="1"/>
      <w:marLeft w:val="0"/>
      <w:marRight w:val="0"/>
      <w:marTop w:val="0"/>
      <w:marBottom w:val="0"/>
      <w:divBdr>
        <w:top w:val="none" w:sz="0" w:space="0" w:color="auto"/>
        <w:left w:val="none" w:sz="0" w:space="0" w:color="auto"/>
        <w:bottom w:val="none" w:sz="0" w:space="0" w:color="auto"/>
        <w:right w:val="none" w:sz="0" w:space="0" w:color="auto"/>
      </w:divBdr>
    </w:div>
    <w:div w:id="2013606048">
      <w:bodyDiv w:val="1"/>
      <w:marLeft w:val="0"/>
      <w:marRight w:val="0"/>
      <w:marTop w:val="0"/>
      <w:marBottom w:val="0"/>
      <w:divBdr>
        <w:top w:val="none" w:sz="0" w:space="0" w:color="auto"/>
        <w:left w:val="none" w:sz="0" w:space="0" w:color="auto"/>
        <w:bottom w:val="none" w:sz="0" w:space="0" w:color="auto"/>
        <w:right w:val="none" w:sz="0" w:space="0" w:color="auto"/>
      </w:divBdr>
    </w:div>
    <w:div w:id="2018842132">
      <w:bodyDiv w:val="1"/>
      <w:marLeft w:val="0"/>
      <w:marRight w:val="0"/>
      <w:marTop w:val="0"/>
      <w:marBottom w:val="0"/>
      <w:divBdr>
        <w:top w:val="none" w:sz="0" w:space="0" w:color="auto"/>
        <w:left w:val="none" w:sz="0" w:space="0" w:color="auto"/>
        <w:bottom w:val="none" w:sz="0" w:space="0" w:color="auto"/>
        <w:right w:val="none" w:sz="0" w:space="0" w:color="auto"/>
      </w:divBdr>
    </w:div>
    <w:div w:id="2049527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807</Words>
  <Characters>4600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Houwat, Igor</dc:creator>
  <cp:keywords/>
  <dc:description/>
  <cp:lastModifiedBy>Houwat, Igor</cp:lastModifiedBy>
  <cp:revision>2</cp:revision>
  <dcterms:created xsi:type="dcterms:W3CDTF">2017-09-27T18:57:00Z</dcterms:created>
  <dcterms:modified xsi:type="dcterms:W3CDTF">2017-09-27T18:57:00Z</dcterms:modified>
</cp:coreProperties>
</file>