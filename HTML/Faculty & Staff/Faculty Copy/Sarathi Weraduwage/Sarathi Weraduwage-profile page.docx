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BE804" w14:textId="77777777" w:rsidR="003448EC" w:rsidRPr="008C2E5A" w:rsidRDefault="003448EC" w:rsidP="003448EC">
      <w:pPr>
        <w:shd w:val="clear" w:color="auto" w:fill="FFFFFF"/>
        <w:spacing w:line="276" w:lineRule="auto"/>
        <w:outlineLvl w:val="1"/>
        <w:rPr>
          <w:rFonts w:asciiTheme="minorHAnsi" w:hAnsiTheme="minorHAnsi" w:cstheme="minorHAnsi"/>
          <w:b/>
          <w:color w:val="2E4D4D"/>
          <w:spacing w:val="-2"/>
          <w:sz w:val="24"/>
          <w:szCs w:val="24"/>
        </w:rPr>
      </w:pPr>
      <w:proofErr w:type="spellStart"/>
      <w:r w:rsidRPr="008C2E5A">
        <w:rPr>
          <w:rFonts w:asciiTheme="minorHAnsi" w:hAnsiTheme="minorHAnsi" w:cstheme="minorHAnsi"/>
          <w:b/>
          <w:color w:val="2E4D4D"/>
          <w:spacing w:val="-2"/>
          <w:sz w:val="24"/>
          <w:szCs w:val="24"/>
        </w:rPr>
        <w:t>Sarathi</w:t>
      </w:r>
      <w:proofErr w:type="spellEnd"/>
      <w:r w:rsidRPr="008C2E5A">
        <w:rPr>
          <w:rFonts w:asciiTheme="minorHAnsi" w:hAnsiTheme="minorHAnsi" w:cstheme="minorHAnsi"/>
          <w:b/>
          <w:color w:val="2E4D4D"/>
          <w:spacing w:val="-2"/>
          <w:sz w:val="24"/>
          <w:szCs w:val="24"/>
        </w:rPr>
        <w:t xml:space="preserve"> </w:t>
      </w:r>
      <w:proofErr w:type="spellStart"/>
      <w:r w:rsidRPr="008C2E5A">
        <w:rPr>
          <w:rFonts w:asciiTheme="minorHAnsi" w:hAnsiTheme="minorHAnsi" w:cstheme="minorHAnsi"/>
          <w:b/>
          <w:color w:val="2E4D4D"/>
          <w:spacing w:val="-2"/>
          <w:sz w:val="24"/>
          <w:szCs w:val="24"/>
        </w:rPr>
        <w:t>Weraduwage</w:t>
      </w:r>
      <w:proofErr w:type="spellEnd"/>
    </w:p>
    <w:p w14:paraId="3100C004" w14:textId="77777777" w:rsidR="003448EC" w:rsidRDefault="003448EC" w:rsidP="003448EC">
      <w:pPr>
        <w:spacing w:line="276" w:lineRule="auto"/>
        <w:rPr>
          <w:rFonts w:asciiTheme="minorHAnsi" w:hAnsiTheme="minorHAnsi" w:cstheme="minorHAnsi"/>
          <w:sz w:val="24"/>
          <w:szCs w:val="24"/>
        </w:rPr>
      </w:pPr>
      <w:r w:rsidRPr="00C511E1">
        <w:rPr>
          <w:rFonts w:asciiTheme="minorHAnsi" w:hAnsiTheme="minorHAnsi" w:cstheme="minorHAnsi"/>
          <w:sz w:val="24"/>
          <w:szCs w:val="24"/>
        </w:rPr>
        <w:t>Research Assistant Professor</w:t>
      </w:r>
    </w:p>
    <w:p w14:paraId="04D315C6" w14:textId="77777777" w:rsidR="003448EC" w:rsidRDefault="003448EC" w:rsidP="003448EC">
      <w:pPr>
        <w:spacing w:line="276" w:lineRule="auto"/>
        <w:rPr>
          <w:rFonts w:asciiTheme="minorHAnsi" w:hAnsiTheme="minorHAnsi" w:cstheme="minorHAnsi"/>
          <w:sz w:val="24"/>
          <w:szCs w:val="24"/>
        </w:rPr>
      </w:pPr>
      <w:r w:rsidRPr="00C511E1">
        <w:rPr>
          <w:rFonts w:asciiTheme="minorHAnsi" w:hAnsiTheme="minorHAnsi" w:cstheme="minorHAnsi"/>
          <w:sz w:val="24"/>
          <w:szCs w:val="24"/>
        </w:rPr>
        <w:t>Sharkey Lab member</w:t>
      </w:r>
    </w:p>
    <w:p w14:paraId="30F708E0" w14:textId="4C461E63" w:rsidR="006C2CF6" w:rsidRPr="00C511E1" w:rsidRDefault="006C2CF6" w:rsidP="003448EC">
      <w:pPr>
        <w:spacing w:line="276" w:lineRule="auto"/>
        <w:rPr>
          <w:rFonts w:asciiTheme="minorHAnsi" w:hAnsiTheme="minorHAnsi" w:cstheme="minorHAnsi"/>
          <w:sz w:val="24"/>
          <w:szCs w:val="24"/>
        </w:rPr>
      </w:pPr>
      <w:r>
        <w:rPr>
          <w:rFonts w:asciiTheme="minorHAnsi" w:hAnsiTheme="minorHAnsi" w:cstheme="minorHAnsi"/>
          <w:spacing w:val="-2"/>
          <w:sz w:val="24"/>
          <w:szCs w:val="24"/>
          <w:shd w:val="clear" w:color="auto" w:fill="FFFFFF"/>
        </w:rPr>
        <w:t>R</w:t>
      </w:r>
      <w:r w:rsidRPr="00B25AD3">
        <w:rPr>
          <w:rFonts w:asciiTheme="minorHAnsi" w:hAnsiTheme="minorHAnsi" w:cstheme="minorHAnsi"/>
          <w:spacing w:val="-2"/>
          <w:sz w:val="24"/>
          <w:szCs w:val="24"/>
          <w:shd w:val="clear" w:color="auto" w:fill="FFFFFF"/>
        </w:rPr>
        <w:t>epresent</w:t>
      </w:r>
      <w:r>
        <w:rPr>
          <w:rFonts w:asciiTheme="minorHAnsi" w:hAnsiTheme="minorHAnsi" w:cstheme="minorHAnsi"/>
          <w:spacing w:val="-2"/>
          <w:sz w:val="24"/>
          <w:szCs w:val="24"/>
          <w:shd w:val="clear" w:color="auto" w:fill="FFFFFF"/>
        </w:rPr>
        <w:t xml:space="preserve">ative of the </w:t>
      </w:r>
      <w:r w:rsidR="00E849B5">
        <w:rPr>
          <w:rFonts w:asciiTheme="minorHAnsi" w:hAnsiTheme="minorHAnsi" w:cstheme="minorHAnsi"/>
          <w:spacing w:val="-2"/>
          <w:sz w:val="24"/>
          <w:szCs w:val="24"/>
          <w:shd w:val="clear" w:color="auto" w:fill="FFFFFF"/>
        </w:rPr>
        <w:t xml:space="preserve">MSU-DOE </w:t>
      </w:r>
      <w:r>
        <w:rPr>
          <w:rFonts w:asciiTheme="minorHAnsi" w:hAnsiTheme="minorHAnsi" w:cstheme="minorHAnsi"/>
          <w:spacing w:val="-2"/>
          <w:sz w:val="24"/>
          <w:szCs w:val="24"/>
          <w:shd w:val="clear" w:color="auto" w:fill="FFFFFF"/>
        </w:rPr>
        <w:t>PRL to the College of Natural Science</w:t>
      </w:r>
      <w:r w:rsidRPr="00B25AD3">
        <w:rPr>
          <w:rFonts w:asciiTheme="minorHAnsi" w:hAnsiTheme="minorHAnsi" w:cstheme="minorHAnsi"/>
          <w:spacing w:val="-2"/>
          <w:sz w:val="24"/>
          <w:szCs w:val="24"/>
          <w:shd w:val="clear" w:color="auto" w:fill="FFFFFF"/>
        </w:rPr>
        <w:t xml:space="preserve"> Diversity Equity and Inclusion Advisory Committee (DEIAC)</w:t>
      </w:r>
    </w:p>
    <w:p w14:paraId="101C38D8" w14:textId="77777777" w:rsidR="003448EC" w:rsidRPr="00C511E1" w:rsidRDefault="003448EC" w:rsidP="003448EC">
      <w:pPr>
        <w:spacing w:line="276" w:lineRule="auto"/>
        <w:rPr>
          <w:rFonts w:asciiTheme="minorHAnsi" w:hAnsiTheme="minorHAnsi" w:cstheme="minorHAnsi"/>
          <w:sz w:val="24"/>
          <w:szCs w:val="24"/>
        </w:rPr>
      </w:pPr>
    </w:p>
    <w:p w14:paraId="25BD642D" w14:textId="77777777" w:rsidR="00BD50B7" w:rsidRDefault="00116A57" w:rsidP="003448EC">
      <w:pPr>
        <w:spacing w:line="276" w:lineRule="auto"/>
        <w:rPr>
          <w:rFonts w:asciiTheme="minorHAnsi" w:hAnsiTheme="minorHAnsi" w:cstheme="minorHAnsi"/>
          <w:sz w:val="24"/>
          <w:szCs w:val="24"/>
        </w:rPr>
      </w:pPr>
      <w:r w:rsidRPr="00C511E1">
        <w:rPr>
          <w:rFonts w:asciiTheme="minorHAnsi" w:hAnsiTheme="minorHAnsi" w:cstheme="minorHAnsi"/>
          <w:sz w:val="24"/>
          <w:szCs w:val="24"/>
        </w:rPr>
        <w:t xml:space="preserve">My research focuses on exploring the signaling pathway </w:t>
      </w:r>
      <w:r w:rsidR="00D3755F">
        <w:rPr>
          <w:rFonts w:asciiTheme="minorHAnsi" w:hAnsiTheme="minorHAnsi" w:cstheme="minorHAnsi"/>
          <w:sz w:val="24"/>
          <w:szCs w:val="24"/>
        </w:rPr>
        <w:t xml:space="preserve">of isoprene </w:t>
      </w:r>
      <w:r w:rsidRPr="00C511E1">
        <w:rPr>
          <w:rFonts w:asciiTheme="minorHAnsi" w:hAnsiTheme="minorHAnsi" w:cstheme="minorHAnsi"/>
          <w:sz w:val="24"/>
          <w:szCs w:val="24"/>
        </w:rPr>
        <w:t xml:space="preserve">and </w:t>
      </w:r>
      <w:r w:rsidR="00D3755F">
        <w:rPr>
          <w:rFonts w:asciiTheme="minorHAnsi" w:hAnsiTheme="minorHAnsi" w:cstheme="minorHAnsi"/>
          <w:sz w:val="24"/>
          <w:szCs w:val="24"/>
        </w:rPr>
        <w:t>its physiological</w:t>
      </w:r>
      <w:r w:rsidRPr="00C511E1">
        <w:rPr>
          <w:rFonts w:asciiTheme="minorHAnsi" w:hAnsiTheme="minorHAnsi" w:cstheme="minorHAnsi"/>
          <w:sz w:val="24"/>
          <w:szCs w:val="24"/>
        </w:rPr>
        <w:t xml:space="preserve"> role in plants. </w:t>
      </w:r>
      <w:r w:rsidR="00D007FF" w:rsidRPr="00C511E1">
        <w:rPr>
          <w:rFonts w:asciiTheme="minorHAnsi" w:hAnsiTheme="minorHAnsi" w:cstheme="minorHAnsi"/>
          <w:sz w:val="24"/>
          <w:szCs w:val="24"/>
        </w:rPr>
        <w:t xml:space="preserve">Isoprene a </w:t>
      </w:r>
      <w:r w:rsidR="00D3755F" w:rsidRPr="00C511E1">
        <w:rPr>
          <w:rFonts w:asciiTheme="minorHAnsi" w:hAnsiTheme="minorHAnsi" w:cstheme="minorHAnsi"/>
          <w:sz w:val="24"/>
          <w:szCs w:val="24"/>
        </w:rPr>
        <w:t>volatile</w:t>
      </w:r>
      <w:r w:rsidR="00D007FF" w:rsidRPr="00C511E1">
        <w:rPr>
          <w:rFonts w:asciiTheme="minorHAnsi" w:hAnsiTheme="minorHAnsi" w:cstheme="minorHAnsi"/>
          <w:sz w:val="24"/>
          <w:szCs w:val="24"/>
        </w:rPr>
        <w:t xml:space="preserve"> hydrocarbon produced in large amoun</w:t>
      </w:r>
      <w:r w:rsidR="00D3755F">
        <w:rPr>
          <w:rFonts w:asciiTheme="minorHAnsi" w:hAnsiTheme="minorHAnsi" w:cstheme="minorHAnsi"/>
          <w:sz w:val="24"/>
          <w:szCs w:val="24"/>
        </w:rPr>
        <w:t>ts</w:t>
      </w:r>
      <w:r w:rsidR="00D007FF" w:rsidRPr="00C511E1">
        <w:rPr>
          <w:rFonts w:asciiTheme="minorHAnsi" w:hAnsiTheme="minorHAnsi" w:cstheme="minorHAnsi"/>
          <w:sz w:val="24"/>
          <w:szCs w:val="24"/>
        </w:rPr>
        <w:t xml:space="preserve"> by some plants, but not all plants. Isoprene is synthesized by the methylerythritol 4-phosphate (MEP) pathway and the conversion of dimethylallyl diphosphate to isoprene is catalyzed by isoprene synthase (ISPS). Isoprene enhances plant resilience to heat and oxidative stress, and herbivory, but the exact mechanism of action of isoprene </w:t>
      </w:r>
      <w:r w:rsidR="00D3755F">
        <w:rPr>
          <w:rFonts w:asciiTheme="minorHAnsi" w:hAnsiTheme="minorHAnsi" w:cstheme="minorHAnsi"/>
          <w:sz w:val="24"/>
          <w:szCs w:val="24"/>
        </w:rPr>
        <w:t>is</w:t>
      </w:r>
      <w:r w:rsidR="00D007FF" w:rsidRPr="00C511E1">
        <w:rPr>
          <w:rFonts w:asciiTheme="minorHAnsi" w:hAnsiTheme="minorHAnsi" w:cstheme="minorHAnsi"/>
          <w:sz w:val="24"/>
          <w:szCs w:val="24"/>
        </w:rPr>
        <w:t xml:space="preserve"> not fully understood. Isoprene emission is affected by environmental factors such as light, temperature and CO</w:t>
      </w:r>
      <w:r w:rsidR="00D007FF" w:rsidRPr="00C511E1">
        <w:rPr>
          <w:rFonts w:asciiTheme="minorHAnsi" w:hAnsiTheme="minorHAnsi" w:cstheme="minorHAnsi"/>
          <w:sz w:val="24"/>
          <w:szCs w:val="24"/>
          <w:vertAlign w:val="subscript"/>
        </w:rPr>
        <w:t>2</w:t>
      </w:r>
      <w:r w:rsidR="00D007FF" w:rsidRPr="00C511E1">
        <w:rPr>
          <w:rFonts w:asciiTheme="minorHAnsi" w:hAnsiTheme="minorHAnsi" w:cstheme="minorHAnsi"/>
          <w:sz w:val="24"/>
          <w:szCs w:val="24"/>
        </w:rPr>
        <w:t>; isoprene emission increases with high temperature and decreases with increasing CO</w:t>
      </w:r>
      <w:r w:rsidR="00D007FF" w:rsidRPr="00C511E1">
        <w:rPr>
          <w:rFonts w:asciiTheme="minorHAnsi" w:hAnsiTheme="minorHAnsi" w:cstheme="minorHAnsi"/>
          <w:sz w:val="24"/>
          <w:szCs w:val="24"/>
          <w:vertAlign w:val="subscript"/>
        </w:rPr>
        <w:t>2</w:t>
      </w:r>
      <w:r w:rsidR="00D007FF" w:rsidRPr="00C511E1">
        <w:rPr>
          <w:rFonts w:asciiTheme="minorHAnsi" w:hAnsiTheme="minorHAnsi" w:cstheme="minorHAnsi"/>
          <w:sz w:val="24"/>
          <w:szCs w:val="24"/>
        </w:rPr>
        <w:t xml:space="preserve">. </w:t>
      </w:r>
      <w:r w:rsidR="00584B58" w:rsidRPr="00C511E1">
        <w:rPr>
          <w:rFonts w:asciiTheme="minorHAnsi" w:hAnsiTheme="minorHAnsi" w:cstheme="minorHAnsi"/>
          <w:sz w:val="24"/>
          <w:szCs w:val="24"/>
        </w:rPr>
        <w:t xml:space="preserve">Using Arabidopsis (a non-emitter in nature) transformed with a </w:t>
      </w:r>
      <w:r w:rsidR="00584B58" w:rsidRPr="00C511E1">
        <w:rPr>
          <w:rFonts w:asciiTheme="minorHAnsi" w:hAnsiTheme="minorHAnsi" w:cstheme="minorHAnsi"/>
          <w:i/>
          <w:sz w:val="24"/>
          <w:szCs w:val="24"/>
        </w:rPr>
        <w:t>Eucalyptus globulus</w:t>
      </w:r>
      <w:r w:rsidR="00584B58" w:rsidRPr="00C511E1">
        <w:rPr>
          <w:rFonts w:asciiTheme="minorHAnsi" w:hAnsiTheme="minorHAnsi" w:cstheme="minorHAnsi"/>
          <w:sz w:val="24"/>
          <w:szCs w:val="24"/>
        </w:rPr>
        <w:t xml:space="preserve"> </w:t>
      </w:r>
      <w:r w:rsidR="00584B58" w:rsidRPr="00C511E1">
        <w:rPr>
          <w:rFonts w:asciiTheme="minorHAnsi" w:hAnsiTheme="minorHAnsi" w:cstheme="minorHAnsi"/>
          <w:i/>
          <w:sz w:val="24"/>
          <w:szCs w:val="24"/>
        </w:rPr>
        <w:t>ISPS</w:t>
      </w:r>
      <w:r w:rsidR="002A20A6">
        <w:rPr>
          <w:rFonts w:asciiTheme="minorHAnsi" w:hAnsiTheme="minorHAnsi" w:cstheme="minorHAnsi"/>
          <w:sz w:val="24"/>
          <w:szCs w:val="24"/>
        </w:rPr>
        <w:t>,</w:t>
      </w:r>
      <w:r w:rsidR="00584B58" w:rsidRPr="00C511E1">
        <w:rPr>
          <w:rFonts w:asciiTheme="minorHAnsi" w:hAnsiTheme="minorHAnsi" w:cstheme="minorHAnsi"/>
          <w:i/>
          <w:sz w:val="24"/>
          <w:szCs w:val="24"/>
        </w:rPr>
        <w:t xml:space="preserve"> </w:t>
      </w:r>
      <w:r w:rsidR="00584B58" w:rsidRPr="00C511E1">
        <w:rPr>
          <w:rFonts w:asciiTheme="minorHAnsi" w:hAnsiTheme="minorHAnsi" w:cstheme="minorHAnsi"/>
          <w:sz w:val="24"/>
          <w:szCs w:val="24"/>
        </w:rPr>
        <w:t xml:space="preserve">we found that the regulatory mechanisms of photosynthesis and isoprene emission were similar to native emitters indicating that the regulation of isoprene emission is not specific to isoprene emitting species. Isoprene had a marked positive effect on growth in Arabidopsis. </w:t>
      </w:r>
      <w:r w:rsidR="0007358F" w:rsidRPr="00C511E1">
        <w:rPr>
          <w:rFonts w:asciiTheme="minorHAnsi" w:hAnsiTheme="minorHAnsi" w:cstheme="minorHAnsi"/>
          <w:sz w:val="24"/>
          <w:szCs w:val="24"/>
        </w:rPr>
        <w:t xml:space="preserve">We also found that isoprene could </w:t>
      </w:r>
      <w:r w:rsidRPr="00C511E1">
        <w:rPr>
          <w:rFonts w:asciiTheme="minorHAnsi" w:hAnsiTheme="minorHAnsi" w:cstheme="minorHAnsi"/>
          <w:sz w:val="24"/>
          <w:szCs w:val="24"/>
        </w:rPr>
        <w:t>a</w:t>
      </w:r>
      <w:r w:rsidR="0007358F" w:rsidRPr="00C511E1">
        <w:rPr>
          <w:rFonts w:asciiTheme="minorHAnsi" w:hAnsiTheme="minorHAnsi" w:cstheme="minorHAnsi"/>
          <w:sz w:val="24"/>
          <w:szCs w:val="24"/>
        </w:rPr>
        <w:t>lter expression of genes</w:t>
      </w:r>
      <w:r w:rsidR="00584B58" w:rsidRPr="00C511E1">
        <w:rPr>
          <w:rFonts w:asciiTheme="minorHAnsi" w:hAnsiTheme="minorHAnsi" w:cstheme="minorHAnsi"/>
          <w:sz w:val="24"/>
          <w:szCs w:val="24"/>
        </w:rPr>
        <w:t xml:space="preserve"> belonging to signaling networks o</w:t>
      </w:r>
      <w:r w:rsidR="00D3755F">
        <w:rPr>
          <w:rFonts w:asciiTheme="minorHAnsi" w:hAnsiTheme="minorHAnsi" w:cstheme="minorHAnsi"/>
          <w:sz w:val="24"/>
          <w:szCs w:val="24"/>
        </w:rPr>
        <w:t>f</w:t>
      </w:r>
      <w:r w:rsidR="00584B58" w:rsidRPr="00C511E1">
        <w:rPr>
          <w:rFonts w:asciiTheme="minorHAnsi" w:hAnsiTheme="minorHAnsi" w:cstheme="minorHAnsi"/>
          <w:sz w:val="24"/>
          <w:szCs w:val="24"/>
        </w:rPr>
        <w:t xml:space="preserve"> specific growth regulators that promotes </w:t>
      </w:r>
      <w:r w:rsidR="00D3755F">
        <w:rPr>
          <w:rFonts w:asciiTheme="minorHAnsi" w:hAnsiTheme="minorHAnsi" w:cstheme="minorHAnsi"/>
          <w:sz w:val="24"/>
          <w:szCs w:val="24"/>
        </w:rPr>
        <w:t xml:space="preserve">growth or </w:t>
      </w:r>
      <w:r w:rsidR="00584B58" w:rsidRPr="00C511E1">
        <w:rPr>
          <w:rFonts w:asciiTheme="minorHAnsi" w:hAnsiTheme="minorHAnsi" w:cstheme="minorHAnsi"/>
          <w:sz w:val="24"/>
          <w:szCs w:val="24"/>
        </w:rPr>
        <w:t xml:space="preserve">defense, and genes that </w:t>
      </w:r>
      <w:r w:rsidR="00D3755F">
        <w:rPr>
          <w:rFonts w:asciiTheme="minorHAnsi" w:hAnsiTheme="minorHAnsi" w:cstheme="minorHAnsi"/>
          <w:sz w:val="24"/>
          <w:szCs w:val="24"/>
        </w:rPr>
        <w:t xml:space="preserve">are important for </w:t>
      </w:r>
      <w:r w:rsidR="00584B58" w:rsidRPr="00C511E1">
        <w:rPr>
          <w:rFonts w:asciiTheme="minorHAnsi" w:hAnsiTheme="minorHAnsi" w:cstheme="minorHAnsi"/>
          <w:sz w:val="24"/>
          <w:szCs w:val="24"/>
        </w:rPr>
        <w:t>stress tolerance</w:t>
      </w:r>
      <w:r w:rsidR="00D3755F">
        <w:rPr>
          <w:rFonts w:asciiTheme="minorHAnsi" w:hAnsiTheme="minorHAnsi" w:cstheme="minorHAnsi"/>
          <w:sz w:val="24"/>
          <w:szCs w:val="24"/>
        </w:rPr>
        <w:t xml:space="preserve"> </w:t>
      </w:r>
      <w:r w:rsidR="00D3755F" w:rsidRPr="00D3755F">
        <w:rPr>
          <w:rFonts w:asciiTheme="minorHAnsi" w:hAnsiTheme="minorHAnsi" w:cstheme="minorHAnsi"/>
          <w:b/>
          <w:sz w:val="24"/>
          <w:szCs w:val="24"/>
        </w:rPr>
        <w:t>(Figure 1)</w:t>
      </w:r>
      <w:r w:rsidR="00584B58" w:rsidRPr="00C511E1">
        <w:rPr>
          <w:rFonts w:asciiTheme="minorHAnsi" w:hAnsiTheme="minorHAnsi" w:cstheme="minorHAnsi"/>
          <w:sz w:val="24"/>
          <w:szCs w:val="24"/>
        </w:rPr>
        <w:t xml:space="preserve">. </w:t>
      </w:r>
      <w:r w:rsidR="002A20A6">
        <w:rPr>
          <w:rFonts w:asciiTheme="minorHAnsi" w:hAnsiTheme="minorHAnsi" w:cstheme="minorHAnsi"/>
          <w:sz w:val="24"/>
          <w:szCs w:val="24"/>
        </w:rPr>
        <w:t xml:space="preserve">Our </w:t>
      </w:r>
      <w:r w:rsidR="00584B58" w:rsidRPr="00C511E1">
        <w:rPr>
          <w:rFonts w:asciiTheme="minorHAnsi" w:hAnsiTheme="minorHAnsi" w:cstheme="minorHAnsi"/>
          <w:sz w:val="24"/>
          <w:szCs w:val="24"/>
        </w:rPr>
        <w:t xml:space="preserve">data </w:t>
      </w:r>
      <w:r w:rsidR="0007358F" w:rsidRPr="00C511E1">
        <w:rPr>
          <w:rFonts w:asciiTheme="minorHAnsi" w:hAnsiTheme="minorHAnsi" w:cstheme="minorHAnsi"/>
          <w:sz w:val="24"/>
          <w:szCs w:val="24"/>
        </w:rPr>
        <w:t>reveled</w:t>
      </w:r>
      <w:r w:rsidR="00584B58" w:rsidRPr="00C511E1">
        <w:rPr>
          <w:rFonts w:asciiTheme="minorHAnsi" w:hAnsiTheme="minorHAnsi" w:cstheme="minorHAnsi"/>
          <w:sz w:val="24"/>
          <w:szCs w:val="24"/>
        </w:rPr>
        <w:t xml:space="preserve"> that isoprene probably executes its effects on growth and stress tolerance through direct effects on gene expression</w:t>
      </w:r>
      <w:r w:rsidR="0007358F" w:rsidRPr="00C511E1">
        <w:rPr>
          <w:rFonts w:asciiTheme="minorHAnsi" w:hAnsiTheme="minorHAnsi" w:cstheme="minorHAnsi"/>
          <w:sz w:val="24"/>
          <w:szCs w:val="24"/>
        </w:rPr>
        <w:t xml:space="preserve"> and support a novel role for </w:t>
      </w:r>
      <w:r w:rsidRPr="00C511E1">
        <w:rPr>
          <w:rFonts w:asciiTheme="minorHAnsi" w:hAnsiTheme="minorHAnsi" w:cstheme="minorHAnsi"/>
          <w:sz w:val="24"/>
          <w:szCs w:val="24"/>
        </w:rPr>
        <w:t xml:space="preserve">isoprene as a signaling </w:t>
      </w:r>
      <w:r w:rsidR="002A20A6">
        <w:rPr>
          <w:rFonts w:asciiTheme="minorHAnsi" w:hAnsiTheme="minorHAnsi" w:cstheme="minorHAnsi"/>
          <w:sz w:val="24"/>
          <w:szCs w:val="24"/>
        </w:rPr>
        <w:t>m</w:t>
      </w:r>
      <w:r w:rsidRPr="00C511E1">
        <w:rPr>
          <w:rFonts w:asciiTheme="minorHAnsi" w:hAnsiTheme="minorHAnsi" w:cstheme="minorHAnsi"/>
          <w:sz w:val="24"/>
          <w:szCs w:val="24"/>
        </w:rPr>
        <w:t>olecule. We are currently investigating the sequence of isoprene mediated sig</w:t>
      </w:r>
      <w:r w:rsidR="00BD50B7">
        <w:rPr>
          <w:rFonts w:asciiTheme="minorHAnsi" w:hAnsiTheme="minorHAnsi" w:cstheme="minorHAnsi"/>
          <w:sz w:val="24"/>
          <w:szCs w:val="24"/>
        </w:rPr>
        <w:t>na</w:t>
      </w:r>
      <w:r w:rsidRPr="00C511E1">
        <w:rPr>
          <w:rFonts w:asciiTheme="minorHAnsi" w:hAnsiTheme="minorHAnsi" w:cstheme="minorHAnsi"/>
          <w:sz w:val="24"/>
          <w:szCs w:val="24"/>
        </w:rPr>
        <w:t xml:space="preserve">ling pathways in plants, and whether engineering non-native emitters to produce isoprene would enhance </w:t>
      </w:r>
      <w:r w:rsidR="00BD50B7">
        <w:rPr>
          <w:rFonts w:asciiTheme="minorHAnsi" w:hAnsiTheme="minorHAnsi" w:cstheme="minorHAnsi"/>
          <w:sz w:val="24"/>
          <w:szCs w:val="24"/>
        </w:rPr>
        <w:t xml:space="preserve">their </w:t>
      </w:r>
      <w:r w:rsidRPr="00C511E1">
        <w:rPr>
          <w:rFonts w:asciiTheme="minorHAnsi" w:hAnsiTheme="minorHAnsi" w:cstheme="minorHAnsi"/>
          <w:sz w:val="24"/>
          <w:szCs w:val="24"/>
        </w:rPr>
        <w:t>growth</w:t>
      </w:r>
      <w:r w:rsidR="00BD50B7" w:rsidRPr="00BD50B7">
        <w:rPr>
          <w:rFonts w:asciiTheme="minorHAnsi" w:hAnsiTheme="minorHAnsi" w:cstheme="minorHAnsi"/>
          <w:sz w:val="24"/>
          <w:szCs w:val="24"/>
        </w:rPr>
        <w:t xml:space="preserve"> and resilience to stress.</w:t>
      </w:r>
    </w:p>
    <w:p w14:paraId="6DB8E48B" w14:textId="77777777" w:rsidR="00BD50B7" w:rsidRDefault="00BD50B7" w:rsidP="003448EC">
      <w:pPr>
        <w:spacing w:line="276" w:lineRule="auto"/>
        <w:rPr>
          <w:rFonts w:asciiTheme="minorHAnsi" w:hAnsiTheme="minorHAnsi" w:cstheme="minorHAnsi"/>
          <w:sz w:val="24"/>
          <w:szCs w:val="24"/>
        </w:rPr>
      </w:pPr>
    </w:p>
    <w:p w14:paraId="69248C4C" w14:textId="77777777" w:rsidR="0050060F" w:rsidRPr="00C511E1" w:rsidRDefault="00BD50B7" w:rsidP="003448EC">
      <w:pPr>
        <w:spacing w:line="276" w:lineRule="auto"/>
        <w:rPr>
          <w:rFonts w:asciiTheme="minorHAnsi" w:hAnsiTheme="minorHAnsi" w:cstheme="minorHAnsi"/>
          <w:sz w:val="24"/>
          <w:szCs w:val="24"/>
        </w:rPr>
      </w:pPr>
      <w:r>
        <w:rPr>
          <w:rFonts w:asciiTheme="minorHAnsi" w:hAnsiTheme="minorHAnsi" w:cstheme="minorHAnsi"/>
          <w:sz w:val="24"/>
          <w:szCs w:val="24"/>
        </w:rPr>
        <w:t xml:space="preserve">                   </w:t>
      </w:r>
      <w:r w:rsidR="0050060F" w:rsidRPr="00C511E1">
        <w:rPr>
          <w:rFonts w:asciiTheme="minorHAnsi" w:hAnsiTheme="minorHAnsi" w:cstheme="minorHAnsi"/>
          <w:noProof/>
          <w:sz w:val="24"/>
          <w:szCs w:val="24"/>
        </w:rPr>
        <w:drawing>
          <wp:inline distT="0" distB="0" distL="0" distR="0" wp14:anchorId="6196E641" wp14:editId="750C2A8B">
            <wp:extent cx="2359152" cy="22860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5"/>
                    <a:srcRect l="13786" r="14106"/>
                    <a:stretch/>
                  </pic:blipFill>
                  <pic:spPr>
                    <a:xfrm>
                      <a:off x="0" y="0"/>
                      <a:ext cx="2359152" cy="2286000"/>
                    </a:xfrm>
                    <a:prstGeom prst="rect">
                      <a:avLst/>
                    </a:prstGeom>
                  </pic:spPr>
                </pic:pic>
              </a:graphicData>
            </a:graphic>
          </wp:inline>
        </w:drawing>
      </w:r>
    </w:p>
    <w:p w14:paraId="3A273DB7" w14:textId="77777777" w:rsidR="00584B58" w:rsidRPr="00BD50B7" w:rsidRDefault="0050060F" w:rsidP="00BD50B7">
      <w:pPr>
        <w:spacing w:line="276" w:lineRule="auto"/>
        <w:rPr>
          <w:rFonts w:asciiTheme="minorHAnsi" w:hAnsiTheme="minorHAnsi" w:cstheme="minorHAnsi"/>
          <w:b/>
          <w:sz w:val="24"/>
          <w:szCs w:val="24"/>
        </w:rPr>
      </w:pPr>
      <w:r w:rsidRPr="00BD50B7">
        <w:rPr>
          <w:rFonts w:asciiTheme="minorHAnsi" w:hAnsiTheme="minorHAnsi" w:cstheme="minorHAnsi"/>
          <w:b/>
          <w:sz w:val="24"/>
          <w:szCs w:val="24"/>
        </w:rPr>
        <w:lastRenderedPageBreak/>
        <w:t xml:space="preserve">Figure 1. Proposed model for how isoprene signaling can affect </w:t>
      </w:r>
      <w:r w:rsidR="00BD50B7">
        <w:rPr>
          <w:rFonts w:asciiTheme="minorHAnsi" w:hAnsiTheme="minorHAnsi" w:cstheme="minorHAnsi"/>
          <w:b/>
          <w:sz w:val="24"/>
          <w:szCs w:val="24"/>
        </w:rPr>
        <w:t>gibberellic acid</w:t>
      </w:r>
      <w:r w:rsidRPr="00BD50B7">
        <w:rPr>
          <w:rFonts w:asciiTheme="minorHAnsi" w:hAnsiTheme="minorHAnsi" w:cstheme="minorHAnsi"/>
          <w:b/>
          <w:sz w:val="24"/>
          <w:szCs w:val="24"/>
        </w:rPr>
        <w:t xml:space="preserve">-mediated growth and </w:t>
      </w:r>
      <w:proofErr w:type="spellStart"/>
      <w:r w:rsidR="00BD50B7">
        <w:rPr>
          <w:rFonts w:asciiTheme="minorHAnsi" w:hAnsiTheme="minorHAnsi" w:cstheme="minorHAnsi"/>
          <w:b/>
          <w:sz w:val="24"/>
          <w:szCs w:val="24"/>
        </w:rPr>
        <w:t>jasmonic</w:t>
      </w:r>
      <w:proofErr w:type="spellEnd"/>
      <w:r w:rsidR="00BD50B7">
        <w:rPr>
          <w:rFonts w:asciiTheme="minorHAnsi" w:hAnsiTheme="minorHAnsi" w:cstheme="minorHAnsi"/>
          <w:b/>
          <w:sz w:val="24"/>
          <w:szCs w:val="24"/>
        </w:rPr>
        <w:t xml:space="preserve"> acid</w:t>
      </w:r>
      <w:r w:rsidRPr="00BD50B7">
        <w:rPr>
          <w:rFonts w:asciiTheme="minorHAnsi" w:hAnsiTheme="minorHAnsi" w:cstheme="minorHAnsi"/>
          <w:b/>
          <w:sz w:val="24"/>
          <w:szCs w:val="24"/>
        </w:rPr>
        <w:t>-mediated defense responses</w:t>
      </w:r>
    </w:p>
    <w:p w14:paraId="0E7763DC" w14:textId="77777777" w:rsidR="00D007FF" w:rsidRPr="00C511E1" w:rsidRDefault="00D007FF" w:rsidP="003448EC">
      <w:pPr>
        <w:spacing w:line="276" w:lineRule="auto"/>
        <w:jc w:val="center"/>
        <w:rPr>
          <w:rFonts w:asciiTheme="minorHAnsi" w:hAnsiTheme="minorHAnsi" w:cstheme="minorHAnsi"/>
          <w:sz w:val="24"/>
          <w:szCs w:val="24"/>
        </w:rPr>
      </w:pPr>
    </w:p>
    <w:p w14:paraId="153EA240" w14:textId="77777777" w:rsidR="00D007FF" w:rsidRPr="00C511E1" w:rsidRDefault="00D007FF" w:rsidP="00D007FF">
      <w:pPr>
        <w:spacing w:line="276" w:lineRule="auto"/>
        <w:rPr>
          <w:rFonts w:asciiTheme="minorHAnsi" w:hAnsiTheme="minorHAnsi" w:cstheme="minorHAnsi"/>
          <w:sz w:val="24"/>
          <w:szCs w:val="24"/>
        </w:rPr>
      </w:pPr>
      <w:r w:rsidRPr="00C511E1">
        <w:rPr>
          <w:rFonts w:asciiTheme="minorHAnsi" w:hAnsiTheme="minorHAnsi" w:cstheme="minorHAnsi"/>
          <w:sz w:val="24"/>
          <w:szCs w:val="24"/>
        </w:rPr>
        <w:t xml:space="preserve">As a member of the Department of Energy, Plant Research Laboratory (DOE-PRL), I </w:t>
      </w:r>
      <w:r w:rsidR="009B6990" w:rsidRPr="00C511E1">
        <w:rPr>
          <w:rFonts w:asciiTheme="minorHAnsi" w:hAnsiTheme="minorHAnsi" w:cstheme="minorHAnsi"/>
          <w:sz w:val="24"/>
          <w:szCs w:val="24"/>
        </w:rPr>
        <w:t xml:space="preserve">also </w:t>
      </w:r>
      <w:r w:rsidRPr="00C511E1">
        <w:rPr>
          <w:rFonts w:asciiTheme="minorHAnsi" w:hAnsiTheme="minorHAnsi" w:cstheme="minorHAnsi"/>
          <w:sz w:val="24"/>
          <w:szCs w:val="24"/>
        </w:rPr>
        <w:t xml:space="preserve">study the relationship between photosynthesis and plant growth specifically in the model plant </w:t>
      </w:r>
      <w:r w:rsidRPr="00C511E1">
        <w:rPr>
          <w:rFonts w:asciiTheme="minorHAnsi" w:hAnsiTheme="minorHAnsi" w:cstheme="minorHAnsi"/>
          <w:i/>
          <w:sz w:val="24"/>
          <w:szCs w:val="24"/>
        </w:rPr>
        <w:t>Arabidopsis</w:t>
      </w:r>
      <w:r w:rsidRPr="00C511E1">
        <w:rPr>
          <w:rFonts w:asciiTheme="minorHAnsi" w:hAnsiTheme="minorHAnsi" w:cstheme="minorHAnsi"/>
          <w:sz w:val="24"/>
          <w:szCs w:val="24"/>
        </w:rPr>
        <w:t xml:space="preserve">. In order </w:t>
      </w:r>
      <w:r w:rsidRPr="00C511E1">
        <w:rPr>
          <w:rFonts w:asciiTheme="minorHAnsi" w:hAnsiTheme="minorHAnsi" w:cstheme="minorHAnsi"/>
          <w:color w:val="000000"/>
          <w:kern w:val="24"/>
          <w:sz w:val="24"/>
          <w:szCs w:val="24"/>
        </w:rPr>
        <w:t xml:space="preserve">to understand the </w:t>
      </w:r>
      <w:r w:rsidRPr="00C511E1">
        <w:rPr>
          <w:rFonts w:asciiTheme="minorHAnsi" w:hAnsiTheme="minorHAnsi" w:cstheme="minorHAnsi"/>
          <w:sz w:val="24"/>
          <w:szCs w:val="24"/>
        </w:rPr>
        <w:t xml:space="preserve">relationship between photosynthesis and plant growth and the molecular mechanisms that alter this relationship, </w:t>
      </w:r>
      <w:r w:rsidR="009B6990" w:rsidRPr="00C511E1">
        <w:rPr>
          <w:rFonts w:asciiTheme="minorHAnsi" w:hAnsiTheme="minorHAnsi" w:cstheme="minorHAnsi"/>
          <w:sz w:val="24"/>
          <w:szCs w:val="24"/>
        </w:rPr>
        <w:t xml:space="preserve">we </w:t>
      </w:r>
      <w:r w:rsidRPr="00C511E1">
        <w:rPr>
          <w:rFonts w:asciiTheme="minorHAnsi" w:hAnsiTheme="minorHAnsi" w:cstheme="minorHAnsi"/>
          <w:sz w:val="24"/>
          <w:szCs w:val="24"/>
        </w:rPr>
        <w:t xml:space="preserve">developed the </w:t>
      </w:r>
      <w:r w:rsidRPr="00C511E1">
        <w:rPr>
          <w:rFonts w:asciiTheme="minorHAnsi" w:hAnsiTheme="minorHAnsi" w:cstheme="minorHAnsi"/>
          <w:i/>
          <w:sz w:val="24"/>
          <w:szCs w:val="24"/>
        </w:rPr>
        <w:t>Arabidopsis</w:t>
      </w:r>
      <w:r w:rsidRPr="00C511E1">
        <w:rPr>
          <w:rFonts w:asciiTheme="minorHAnsi" w:hAnsiTheme="minorHAnsi" w:cstheme="minorHAnsi"/>
          <w:sz w:val="24"/>
          <w:szCs w:val="24"/>
        </w:rPr>
        <w:t xml:space="preserve"> Leaf Area Growth Model to model the flow of storage C and photosynthetic C from seed germination to leaf senescence while simulating the use of assimilated C in respiratory processes and the partitioning of the remaining C to leaf area growth and leaf thickening, root growth, and inflorescence growth.</w:t>
      </w:r>
      <w:r w:rsidRPr="00C511E1">
        <w:rPr>
          <w:rFonts w:asciiTheme="minorHAnsi" w:hAnsiTheme="minorHAnsi" w:cstheme="minorHAnsi"/>
          <w:bCs/>
          <w:sz w:val="24"/>
          <w:szCs w:val="24"/>
        </w:rPr>
        <w:t xml:space="preserve"> By investigating growth, C assimilation and partitioning in </w:t>
      </w:r>
      <w:r w:rsidR="00F930F3">
        <w:rPr>
          <w:rFonts w:asciiTheme="minorHAnsi" w:hAnsiTheme="minorHAnsi" w:cstheme="minorHAnsi"/>
          <w:bCs/>
          <w:sz w:val="24"/>
          <w:szCs w:val="24"/>
        </w:rPr>
        <w:t>five</w:t>
      </w:r>
      <w:r w:rsidRPr="00C511E1">
        <w:rPr>
          <w:rFonts w:asciiTheme="minorHAnsi" w:hAnsiTheme="minorHAnsi" w:cstheme="minorHAnsi"/>
          <w:bCs/>
          <w:sz w:val="24"/>
          <w:szCs w:val="24"/>
        </w:rPr>
        <w:t xml:space="preserve"> sets of Arabidopsis mutant lines</w:t>
      </w:r>
      <w:r w:rsidR="00F930F3">
        <w:rPr>
          <w:rFonts w:asciiTheme="minorHAnsi" w:hAnsiTheme="minorHAnsi" w:cstheme="minorHAnsi"/>
          <w:bCs/>
          <w:sz w:val="24"/>
          <w:szCs w:val="24"/>
        </w:rPr>
        <w:t xml:space="preserve"> we</w:t>
      </w:r>
      <w:r w:rsidRPr="00C511E1">
        <w:rPr>
          <w:rFonts w:asciiTheme="minorHAnsi" w:hAnsiTheme="minorHAnsi" w:cstheme="minorHAnsi"/>
          <w:bCs/>
          <w:sz w:val="24"/>
          <w:szCs w:val="24"/>
        </w:rPr>
        <w:t xml:space="preserve"> found that</w:t>
      </w:r>
      <w:r w:rsidRPr="00C511E1">
        <w:rPr>
          <w:rFonts w:asciiTheme="minorHAnsi" w:hAnsiTheme="minorHAnsi" w:cstheme="minorHAnsi"/>
          <w:sz w:val="24"/>
          <w:szCs w:val="24"/>
          <w:shd w:val="clear" w:color="auto" w:fill="FFFFFF"/>
        </w:rPr>
        <w:t xml:space="preserve"> although photosynthesis provides C for growth, changes in leaf architecture (thickness, area, mesophyll cell density) brought about by </w:t>
      </w:r>
      <w:r w:rsidRPr="00C511E1">
        <w:rPr>
          <w:rFonts w:asciiTheme="minorHAnsi" w:hAnsiTheme="minorHAnsi" w:cstheme="minorHAnsi"/>
          <w:sz w:val="24"/>
          <w:szCs w:val="24"/>
        </w:rPr>
        <w:t xml:space="preserve">small changes in partitioning of assimilated C to leaf area growth and thickening, is </w:t>
      </w:r>
      <w:r w:rsidRPr="00C511E1">
        <w:rPr>
          <w:rFonts w:asciiTheme="minorHAnsi" w:hAnsiTheme="minorHAnsi" w:cstheme="minorHAnsi"/>
          <w:sz w:val="24"/>
          <w:szCs w:val="24"/>
          <w:shd w:val="clear" w:color="auto" w:fill="FFFFFF"/>
        </w:rPr>
        <w:t xml:space="preserve">sufficient to enhance overall plant growth. </w:t>
      </w:r>
      <w:r w:rsidR="00F930F3">
        <w:rPr>
          <w:rFonts w:asciiTheme="minorHAnsi" w:hAnsiTheme="minorHAnsi" w:cstheme="minorHAnsi"/>
          <w:sz w:val="24"/>
          <w:szCs w:val="24"/>
          <w:shd w:val="clear" w:color="auto" w:fill="FFFFFF"/>
        </w:rPr>
        <w:t>We</w:t>
      </w:r>
      <w:r w:rsidRPr="00C511E1">
        <w:rPr>
          <w:rFonts w:asciiTheme="minorHAnsi" w:hAnsiTheme="minorHAnsi" w:cstheme="minorHAnsi"/>
          <w:sz w:val="24"/>
          <w:szCs w:val="24"/>
        </w:rPr>
        <w:t xml:space="preserve"> showed that pectin methylation by pectin </w:t>
      </w:r>
      <w:proofErr w:type="spellStart"/>
      <w:r w:rsidRPr="00C511E1">
        <w:rPr>
          <w:rFonts w:asciiTheme="minorHAnsi" w:hAnsiTheme="minorHAnsi" w:cstheme="minorHAnsi"/>
          <w:sz w:val="24"/>
          <w:szCs w:val="24"/>
        </w:rPr>
        <w:t>methyltranferases</w:t>
      </w:r>
      <w:proofErr w:type="spellEnd"/>
      <w:r w:rsidRPr="00C511E1">
        <w:rPr>
          <w:rFonts w:asciiTheme="minorHAnsi" w:eastAsia="Cambria" w:hAnsiTheme="minorHAnsi" w:cstheme="minorHAnsi"/>
          <w:sz w:val="24"/>
          <w:szCs w:val="24"/>
        </w:rPr>
        <w:t xml:space="preserve"> (</w:t>
      </w:r>
      <w:r w:rsidRPr="00C511E1">
        <w:rPr>
          <w:rFonts w:asciiTheme="minorHAnsi" w:eastAsia="Cambria" w:hAnsiTheme="minorHAnsi" w:cstheme="minorHAnsi"/>
          <w:i/>
          <w:sz w:val="24"/>
          <w:szCs w:val="24"/>
        </w:rPr>
        <w:t>CGR2</w:t>
      </w:r>
      <w:r w:rsidRPr="00C511E1">
        <w:rPr>
          <w:rFonts w:asciiTheme="minorHAnsi" w:eastAsia="Cambria" w:hAnsiTheme="minorHAnsi" w:cstheme="minorHAnsi"/>
          <w:sz w:val="24"/>
          <w:szCs w:val="24"/>
        </w:rPr>
        <w:t xml:space="preserve"> and </w:t>
      </w:r>
      <w:r w:rsidRPr="00C511E1">
        <w:rPr>
          <w:rFonts w:asciiTheme="minorHAnsi" w:eastAsia="Cambria" w:hAnsiTheme="minorHAnsi" w:cstheme="minorHAnsi"/>
          <w:i/>
          <w:sz w:val="24"/>
          <w:szCs w:val="24"/>
        </w:rPr>
        <w:t>CGR3)</w:t>
      </w:r>
      <w:r w:rsidRPr="00C511E1">
        <w:rPr>
          <w:rFonts w:asciiTheme="minorHAnsi" w:eastAsia="Cambria" w:hAnsiTheme="minorHAnsi" w:cstheme="minorHAnsi"/>
          <w:sz w:val="24"/>
          <w:szCs w:val="24"/>
        </w:rPr>
        <w:t xml:space="preserve"> directly affects this relationship between photosynthesis and plant growth by altering the degree cell expansion and/or adhesion thereby driving C partitioning by generating C demands for leaf area growth and leaf thickening. </w:t>
      </w:r>
      <w:r w:rsidR="00F930F3">
        <w:rPr>
          <w:rFonts w:asciiTheme="minorHAnsi" w:eastAsia="Cambria" w:hAnsiTheme="minorHAnsi" w:cstheme="minorHAnsi"/>
          <w:sz w:val="24"/>
          <w:szCs w:val="24"/>
        </w:rPr>
        <w:t>G</w:t>
      </w:r>
      <w:r w:rsidRPr="00C511E1">
        <w:rPr>
          <w:rFonts w:asciiTheme="minorHAnsi" w:hAnsiTheme="minorHAnsi" w:cstheme="minorHAnsi"/>
          <w:sz w:val="24"/>
          <w:szCs w:val="24"/>
        </w:rPr>
        <w:t xml:space="preserve">iven that optimization of leaf architecture is a necessity to maximize light interception, gas exchange properties and photosynthesis, I am interested in understanding molecular mechanisms and genes that affect cell wall properties and leaf architecture as a means to improve photosynthesis. So far </w:t>
      </w:r>
      <w:r w:rsidR="00F930F3">
        <w:rPr>
          <w:rFonts w:asciiTheme="minorHAnsi" w:hAnsiTheme="minorHAnsi" w:cstheme="minorHAnsi"/>
          <w:sz w:val="24"/>
          <w:szCs w:val="24"/>
        </w:rPr>
        <w:t xml:space="preserve">we </w:t>
      </w:r>
      <w:r w:rsidRPr="00C511E1">
        <w:rPr>
          <w:rFonts w:asciiTheme="minorHAnsi" w:hAnsiTheme="minorHAnsi" w:cstheme="minorHAnsi"/>
          <w:sz w:val="24"/>
          <w:szCs w:val="24"/>
        </w:rPr>
        <w:t xml:space="preserve">have shown that xyloglucan endotransglucosylase/hydrolase and pectin methyl transferase/pectin </w:t>
      </w:r>
      <w:proofErr w:type="spellStart"/>
      <w:r w:rsidRPr="00C511E1">
        <w:rPr>
          <w:rFonts w:asciiTheme="minorHAnsi" w:hAnsiTheme="minorHAnsi" w:cstheme="minorHAnsi"/>
          <w:sz w:val="24"/>
          <w:szCs w:val="24"/>
        </w:rPr>
        <w:t>methylesterase</w:t>
      </w:r>
      <w:proofErr w:type="spellEnd"/>
      <w:r w:rsidRPr="00C511E1">
        <w:rPr>
          <w:rFonts w:asciiTheme="minorHAnsi" w:hAnsiTheme="minorHAnsi" w:cstheme="minorHAnsi"/>
          <w:sz w:val="24"/>
          <w:szCs w:val="24"/>
        </w:rPr>
        <w:t xml:space="preserve">/ pectin </w:t>
      </w:r>
      <w:proofErr w:type="spellStart"/>
      <w:r w:rsidRPr="00C511E1">
        <w:rPr>
          <w:rFonts w:asciiTheme="minorHAnsi" w:hAnsiTheme="minorHAnsi" w:cstheme="minorHAnsi"/>
          <w:sz w:val="24"/>
          <w:szCs w:val="24"/>
        </w:rPr>
        <w:t>methylesterase</w:t>
      </w:r>
      <w:proofErr w:type="spellEnd"/>
      <w:r w:rsidRPr="00C511E1">
        <w:rPr>
          <w:rFonts w:asciiTheme="minorHAnsi" w:hAnsiTheme="minorHAnsi" w:cstheme="minorHAnsi"/>
          <w:sz w:val="24"/>
          <w:szCs w:val="24"/>
        </w:rPr>
        <w:t xml:space="preserve"> inhibitor systems are key downstream execution points of leaf architectural changes common to different upstream molecular systems such as the salicylic, </w:t>
      </w:r>
      <w:proofErr w:type="spellStart"/>
      <w:r w:rsidRPr="00C511E1">
        <w:rPr>
          <w:rFonts w:asciiTheme="minorHAnsi" w:hAnsiTheme="minorHAnsi" w:cstheme="minorHAnsi"/>
          <w:sz w:val="24"/>
          <w:szCs w:val="24"/>
        </w:rPr>
        <w:t>jasmonic</w:t>
      </w:r>
      <w:proofErr w:type="spellEnd"/>
      <w:r w:rsidRPr="00C511E1">
        <w:rPr>
          <w:rFonts w:asciiTheme="minorHAnsi" w:hAnsiTheme="minorHAnsi" w:cstheme="minorHAnsi"/>
          <w:sz w:val="24"/>
          <w:szCs w:val="24"/>
        </w:rPr>
        <w:t xml:space="preserve"> and gibberellic acid signaling pathways. </w:t>
      </w:r>
    </w:p>
    <w:p w14:paraId="1EE334FD" w14:textId="77777777" w:rsidR="00D007FF" w:rsidRPr="00C511E1" w:rsidRDefault="00D007FF" w:rsidP="00D007FF">
      <w:pPr>
        <w:spacing w:line="276" w:lineRule="auto"/>
        <w:rPr>
          <w:rFonts w:asciiTheme="minorHAnsi" w:eastAsia="Cambria" w:hAnsiTheme="minorHAnsi" w:cstheme="minorHAnsi"/>
          <w:sz w:val="24"/>
          <w:szCs w:val="24"/>
        </w:rPr>
      </w:pPr>
    </w:p>
    <w:p w14:paraId="0D74892F" w14:textId="77777777" w:rsidR="00D007FF" w:rsidRPr="00C511E1" w:rsidRDefault="00D007FF" w:rsidP="00D007FF">
      <w:pPr>
        <w:tabs>
          <w:tab w:val="num" w:pos="1418"/>
        </w:tabs>
        <w:spacing w:line="276" w:lineRule="auto"/>
        <w:rPr>
          <w:rFonts w:asciiTheme="minorHAnsi" w:hAnsiTheme="minorHAnsi" w:cstheme="minorHAnsi"/>
          <w:sz w:val="24"/>
          <w:szCs w:val="24"/>
        </w:rPr>
      </w:pPr>
      <w:r w:rsidRPr="00C511E1">
        <w:rPr>
          <w:rFonts w:asciiTheme="minorHAnsi" w:hAnsiTheme="minorHAnsi" w:cstheme="minorHAnsi"/>
          <w:noProof/>
          <w:sz w:val="24"/>
          <w:szCs w:val="24"/>
        </w:rPr>
        <w:lastRenderedPageBreak/>
        <w:drawing>
          <wp:inline distT="0" distB="0" distL="0" distR="0" wp14:anchorId="6EC91C04" wp14:editId="0F021FC2">
            <wp:extent cx="5372100" cy="3236206"/>
            <wp:effectExtent l="0" t="0" r="0" b="2540"/>
            <wp:docPr id="1" name="Picture 1" descr="D:\Growth analysis\New Frontiers\2014_12_12_New Frontiers paper\2014_12_12_Submitted\2015_02_16_Revised manuscript\2015_02_16_Figures\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owth analysis\New Frontiers\2014_12_12_New Frontiers paper\2014_12_12_Submitted\2015_02_16_Revised manuscript\2015_02_16_Figures\Figure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1483" cy="3241858"/>
                    </a:xfrm>
                    <a:prstGeom prst="rect">
                      <a:avLst/>
                    </a:prstGeom>
                    <a:noFill/>
                    <a:ln>
                      <a:noFill/>
                    </a:ln>
                  </pic:spPr>
                </pic:pic>
              </a:graphicData>
            </a:graphic>
          </wp:inline>
        </w:drawing>
      </w:r>
    </w:p>
    <w:p w14:paraId="4ABF7730" w14:textId="77777777" w:rsidR="00D007FF" w:rsidRPr="00C511E1" w:rsidRDefault="00D007FF" w:rsidP="00D007FF">
      <w:pPr>
        <w:spacing w:line="276" w:lineRule="auto"/>
        <w:rPr>
          <w:rFonts w:asciiTheme="minorHAnsi" w:hAnsiTheme="minorHAnsi" w:cstheme="minorHAnsi"/>
          <w:sz w:val="24"/>
          <w:szCs w:val="24"/>
        </w:rPr>
      </w:pPr>
    </w:p>
    <w:p w14:paraId="2E4C3F3C" w14:textId="77777777" w:rsidR="00D007FF" w:rsidRPr="00C511E1" w:rsidRDefault="00D007FF" w:rsidP="00D007FF">
      <w:pPr>
        <w:spacing w:line="276" w:lineRule="auto"/>
        <w:rPr>
          <w:rFonts w:asciiTheme="minorHAnsi" w:hAnsiTheme="minorHAnsi" w:cstheme="minorHAnsi"/>
          <w:sz w:val="24"/>
          <w:szCs w:val="24"/>
        </w:rPr>
      </w:pPr>
    </w:p>
    <w:p w14:paraId="3E22AF9F" w14:textId="7004E1F1" w:rsidR="00D007FF" w:rsidRPr="00C511E1" w:rsidRDefault="00D007FF" w:rsidP="00D007FF">
      <w:pPr>
        <w:spacing w:line="276" w:lineRule="auto"/>
        <w:rPr>
          <w:rFonts w:asciiTheme="minorHAnsi" w:hAnsiTheme="minorHAnsi" w:cstheme="minorHAnsi"/>
          <w:b/>
          <w:sz w:val="24"/>
          <w:szCs w:val="24"/>
        </w:rPr>
      </w:pPr>
      <w:r w:rsidRPr="00C511E1">
        <w:rPr>
          <w:rFonts w:asciiTheme="minorHAnsi" w:hAnsiTheme="minorHAnsi" w:cstheme="minorHAnsi"/>
          <w:b/>
          <w:sz w:val="24"/>
          <w:szCs w:val="24"/>
        </w:rPr>
        <w:t xml:space="preserve">Figure </w:t>
      </w:r>
      <w:del w:id="0" w:author="Houwat, Igor" w:date="2019-10-14T11:51:00Z">
        <w:r w:rsidRPr="00C511E1" w:rsidDel="00093B09">
          <w:rPr>
            <w:rFonts w:asciiTheme="minorHAnsi" w:hAnsiTheme="minorHAnsi" w:cstheme="minorHAnsi"/>
            <w:b/>
            <w:sz w:val="24"/>
            <w:szCs w:val="24"/>
          </w:rPr>
          <w:delText>1</w:delText>
        </w:r>
      </w:del>
      <w:ins w:id="1" w:author="Houwat, Igor" w:date="2019-10-14T11:51:00Z">
        <w:r w:rsidR="00093B09">
          <w:rPr>
            <w:rFonts w:asciiTheme="minorHAnsi" w:hAnsiTheme="minorHAnsi" w:cstheme="minorHAnsi"/>
            <w:b/>
            <w:sz w:val="24"/>
            <w:szCs w:val="24"/>
          </w:rPr>
          <w:t>2</w:t>
        </w:r>
      </w:ins>
      <w:r w:rsidRPr="00C511E1">
        <w:rPr>
          <w:rFonts w:asciiTheme="minorHAnsi" w:hAnsiTheme="minorHAnsi" w:cstheme="minorHAnsi"/>
          <w:b/>
          <w:sz w:val="24"/>
          <w:szCs w:val="24"/>
        </w:rPr>
        <w:t>. The underlying scheme of C ﬂow represented in the Arabidopsis Leaf Area Growth Model</w:t>
      </w:r>
    </w:p>
    <w:p w14:paraId="53B843E6" w14:textId="77777777" w:rsidR="00C127FA" w:rsidRPr="00C511E1" w:rsidRDefault="00C127FA" w:rsidP="00D007FF">
      <w:pPr>
        <w:spacing w:line="276" w:lineRule="auto"/>
        <w:rPr>
          <w:rFonts w:asciiTheme="minorHAnsi" w:hAnsiTheme="minorHAnsi" w:cstheme="minorHAnsi"/>
          <w:b/>
          <w:sz w:val="24"/>
          <w:szCs w:val="24"/>
        </w:rPr>
      </w:pPr>
    </w:p>
    <w:p w14:paraId="5F119FED" w14:textId="28C8FC94" w:rsidR="00782862" w:rsidRDefault="000750E4" w:rsidP="00561758">
      <w:pPr>
        <w:pStyle w:val="ListParagraph"/>
        <w:spacing w:after="160" w:line="259" w:lineRule="auto"/>
        <w:ind w:left="90"/>
        <w:rPr>
          <w:rFonts w:asciiTheme="minorHAnsi" w:eastAsiaTheme="minorHAnsi" w:hAnsiTheme="minorHAnsi" w:cstheme="minorHAnsi"/>
          <w:sz w:val="24"/>
          <w:szCs w:val="24"/>
        </w:rPr>
      </w:pPr>
      <w:r>
        <w:rPr>
          <w:rFonts w:asciiTheme="minorHAnsi" w:hAnsiTheme="minorHAnsi" w:cstheme="minorHAnsi"/>
          <w:spacing w:val="-2"/>
          <w:sz w:val="24"/>
          <w:szCs w:val="24"/>
          <w:shd w:val="clear" w:color="auto" w:fill="FFFFFF"/>
        </w:rPr>
        <w:t xml:space="preserve">Besides research, </w:t>
      </w:r>
      <w:r w:rsidR="00B55A5D" w:rsidRPr="00B25AD3">
        <w:rPr>
          <w:rFonts w:asciiTheme="minorHAnsi" w:hAnsiTheme="minorHAnsi" w:cstheme="minorHAnsi"/>
          <w:spacing w:val="-2"/>
          <w:sz w:val="24"/>
          <w:szCs w:val="24"/>
          <w:shd w:val="clear" w:color="auto" w:fill="FFFFFF"/>
        </w:rPr>
        <w:t xml:space="preserve">I serve as the representative of the PRL to the College of Natural Science Diversity Equity and Inclusion Advisory Committee (DEIAC). </w:t>
      </w:r>
      <w:r w:rsidR="00026BC2">
        <w:rPr>
          <w:rFonts w:asciiTheme="minorHAnsi" w:hAnsiTheme="minorHAnsi" w:cstheme="minorHAnsi"/>
          <w:spacing w:val="-2"/>
          <w:sz w:val="24"/>
          <w:szCs w:val="24"/>
          <w:shd w:val="clear" w:color="auto" w:fill="FFFFFF"/>
        </w:rPr>
        <w:t>The PRL strives to achieve</w:t>
      </w:r>
      <w:r w:rsidR="00782862" w:rsidRPr="00B25AD3">
        <w:rPr>
          <w:rFonts w:asciiTheme="minorHAnsi" w:hAnsiTheme="minorHAnsi" w:cstheme="minorHAnsi"/>
          <w:spacing w:val="-2"/>
          <w:sz w:val="24"/>
          <w:szCs w:val="24"/>
          <w:shd w:val="clear" w:color="auto" w:fill="FFFFFF"/>
        </w:rPr>
        <w:t xml:space="preserve"> a “</w:t>
      </w:r>
      <w:r w:rsidR="00782862" w:rsidRPr="00B25AD3">
        <w:rPr>
          <w:rFonts w:asciiTheme="minorHAnsi" w:eastAsiaTheme="minorHAnsi" w:hAnsiTheme="minorHAnsi" w:cstheme="minorHAnsi"/>
          <w:sz w:val="24"/>
          <w:szCs w:val="24"/>
        </w:rPr>
        <w:t>welcoming, nourishing and inclusive atmosphere that encourages creative exploration, collaboration, and scientific excellence”</w:t>
      </w:r>
      <w:r w:rsidR="00026BC2">
        <w:rPr>
          <w:rFonts w:asciiTheme="minorHAnsi" w:eastAsiaTheme="minorHAnsi" w:hAnsiTheme="minorHAnsi" w:cstheme="minorHAnsi"/>
          <w:sz w:val="24"/>
          <w:szCs w:val="24"/>
        </w:rPr>
        <w:t xml:space="preserve"> – </w:t>
      </w:r>
      <w:commentRangeStart w:id="2"/>
      <w:r w:rsidR="00026BC2">
        <w:rPr>
          <w:rFonts w:asciiTheme="minorHAnsi" w:eastAsiaTheme="minorHAnsi" w:hAnsiTheme="minorHAnsi" w:cstheme="minorHAnsi"/>
          <w:sz w:val="24"/>
          <w:szCs w:val="24"/>
        </w:rPr>
        <w:t>The PRL Code of Ethics</w:t>
      </w:r>
      <w:commentRangeEnd w:id="2"/>
      <w:r w:rsidR="000D3FBF">
        <w:rPr>
          <w:rStyle w:val="CommentReference"/>
        </w:rPr>
        <w:commentReference w:id="2"/>
      </w:r>
      <w:r w:rsidR="00782862" w:rsidRPr="00B25AD3">
        <w:rPr>
          <w:rFonts w:asciiTheme="minorHAnsi" w:eastAsiaTheme="minorHAnsi" w:hAnsiTheme="minorHAnsi" w:cstheme="minorHAnsi"/>
          <w:sz w:val="24"/>
          <w:szCs w:val="24"/>
        </w:rPr>
        <w:t xml:space="preserve">. </w:t>
      </w:r>
      <w:r w:rsidR="002E0F11">
        <w:rPr>
          <w:rFonts w:asciiTheme="minorHAnsi" w:eastAsiaTheme="minorHAnsi" w:hAnsiTheme="minorHAnsi" w:cstheme="minorHAnsi"/>
          <w:sz w:val="24"/>
          <w:szCs w:val="24"/>
        </w:rPr>
        <w:t xml:space="preserve">By listening to ideas, suggestions and proposals </w:t>
      </w:r>
      <w:r w:rsidR="002E0F11" w:rsidRPr="002E0F11">
        <w:rPr>
          <w:rFonts w:asciiTheme="minorHAnsi" w:eastAsiaTheme="minorHAnsi" w:hAnsiTheme="minorHAnsi" w:cstheme="minorHAnsi"/>
          <w:sz w:val="24"/>
          <w:szCs w:val="24"/>
        </w:rPr>
        <w:t>from both the DEIAC and the PRL community</w:t>
      </w:r>
      <w:r w:rsidR="002E0F11">
        <w:rPr>
          <w:rFonts w:asciiTheme="minorHAnsi" w:eastAsiaTheme="minorHAnsi" w:hAnsiTheme="minorHAnsi" w:cstheme="minorHAnsi"/>
          <w:sz w:val="24"/>
          <w:szCs w:val="24"/>
        </w:rPr>
        <w:t>, m</w:t>
      </w:r>
      <w:r w:rsidR="00026BC2">
        <w:rPr>
          <w:rFonts w:asciiTheme="minorHAnsi" w:eastAsiaTheme="minorHAnsi" w:hAnsiTheme="minorHAnsi" w:cstheme="minorHAnsi"/>
          <w:sz w:val="24"/>
          <w:szCs w:val="24"/>
        </w:rPr>
        <w:t xml:space="preserve">y role is to </w:t>
      </w:r>
      <w:r w:rsidR="00026BC2" w:rsidRPr="00026BC2">
        <w:rPr>
          <w:rFonts w:asciiTheme="minorHAnsi" w:eastAsiaTheme="minorHAnsi" w:hAnsiTheme="minorHAnsi" w:cstheme="minorHAnsi"/>
          <w:sz w:val="24"/>
          <w:szCs w:val="24"/>
        </w:rPr>
        <w:t xml:space="preserve">create a framework that will enhance </w:t>
      </w:r>
      <w:r w:rsidR="00026BC2">
        <w:rPr>
          <w:rFonts w:asciiTheme="minorHAnsi" w:eastAsiaTheme="minorHAnsi" w:hAnsiTheme="minorHAnsi" w:cstheme="minorHAnsi"/>
          <w:sz w:val="24"/>
          <w:szCs w:val="24"/>
        </w:rPr>
        <w:t xml:space="preserve">effective </w:t>
      </w:r>
      <w:r w:rsidR="00026BC2" w:rsidRPr="00026BC2">
        <w:rPr>
          <w:rFonts w:asciiTheme="minorHAnsi" w:eastAsiaTheme="minorHAnsi" w:hAnsiTheme="minorHAnsi" w:cstheme="minorHAnsi"/>
          <w:sz w:val="24"/>
          <w:szCs w:val="24"/>
        </w:rPr>
        <w:t>communication</w:t>
      </w:r>
      <w:r w:rsidR="00026BC2" w:rsidRPr="00026BC2">
        <w:t xml:space="preserve"> </w:t>
      </w:r>
      <w:r w:rsidR="00026BC2" w:rsidRPr="00026BC2">
        <w:rPr>
          <w:rFonts w:asciiTheme="minorHAnsi" w:eastAsiaTheme="minorHAnsi" w:hAnsiTheme="minorHAnsi" w:cstheme="minorHAnsi"/>
          <w:sz w:val="24"/>
          <w:szCs w:val="24"/>
        </w:rPr>
        <w:t>amongst PRL members</w:t>
      </w:r>
      <w:r w:rsidR="00026BC2">
        <w:rPr>
          <w:rFonts w:asciiTheme="minorHAnsi" w:eastAsiaTheme="minorHAnsi" w:hAnsiTheme="minorHAnsi" w:cstheme="minorHAnsi"/>
          <w:sz w:val="24"/>
          <w:szCs w:val="24"/>
        </w:rPr>
        <w:t xml:space="preserve"> </w:t>
      </w:r>
      <w:r w:rsidR="000D3FBF">
        <w:rPr>
          <w:rFonts w:asciiTheme="minorHAnsi" w:eastAsiaTheme="minorHAnsi" w:hAnsiTheme="minorHAnsi" w:cstheme="minorHAnsi"/>
          <w:sz w:val="24"/>
          <w:szCs w:val="24"/>
        </w:rPr>
        <w:t>as well as enhance</w:t>
      </w:r>
      <w:r w:rsidR="00026BC2">
        <w:rPr>
          <w:rFonts w:asciiTheme="minorHAnsi" w:eastAsiaTheme="minorHAnsi" w:hAnsiTheme="minorHAnsi" w:cstheme="minorHAnsi"/>
          <w:sz w:val="24"/>
          <w:szCs w:val="24"/>
        </w:rPr>
        <w:t xml:space="preserve"> </w:t>
      </w:r>
      <w:r w:rsidR="00782862" w:rsidRPr="00B25AD3">
        <w:rPr>
          <w:rFonts w:asciiTheme="minorHAnsi" w:eastAsiaTheme="minorHAnsi" w:hAnsiTheme="minorHAnsi" w:cstheme="minorHAnsi"/>
          <w:sz w:val="24"/>
          <w:szCs w:val="24"/>
        </w:rPr>
        <w:t xml:space="preserve">accessibility to </w:t>
      </w:r>
      <w:r w:rsidR="002E0F11">
        <w:rPr>
          <w:rFonts w:asciiTheme="minorHAnsi" w:eastAsiaTheme="minorHAnsi" w:hAnsiTheme="minorHAnsi" w:cstheme="minorHAnsi"/>
          <w:sz w:val="24"/>
          <w:szCs w:val="24"/>
        </w:rPr>
        <w:t xml:space="preserve">information and </w:t>
      </w:r>
      <w:r w:rsidR="00782862" w:rsidRPr="00B25AD3">
        <w:rPr>
          <w:rFonts w:asciiTheme="minorHAnsi" w:eastAsiaTheme="minorHAnsi" w:hAnsiTheme="minorHAnsi" w:cstheme="minorHAnsi"/>
          <w:sz w:val="24"/>
          <w:szCs w:val="24"/>
        </w:rPr>
        <w:t>resources</w:t>
      </w:r>
      <w:r w:rsidR="00026BC2">
        <w:rPr>
          <w:rFonts w:asciiTheme="minorHAnsi" w:eastAsiaTheme="minorHAnsi" w:hAnsiTheme="minorHAnsi" w:cstheme="minorHAnsi"/>
          <w:sz w:val="24"/>
          <w:szCs w:val="24"/>
        </w:rPr>
        <w:t xml:space="preserve"> to achieve the goals </w:t>
      </w:r>
      <w:r w:rsidR="006C2CF6">
        <w:rPr>
          <w:rFonts w:asciiTheme="minorHAnsi" w:eastAsiaTheme="minorHAnsi" w:hAnsiTheme="minorHAnsi" w:cstheme="minorHAnsi"/>
          <w:sz w:val="24"/>
          <w:szCs w:val="24"/>
        </w:rPr>
        <w:t xml:space="preserve">set forth by the </w:t>
      </w:r>
      <w:r w:rsidR="00026BC2">
        <w:rPr>
          <w:rFonts w:asciiTheme="minorHAnsi" w:eastAsiaTheme="minorHAnsi" w:hAnsiTheme="minorHAnsi" w:cstheme="minorHAnsi"/>
          <w:sz w:val="24"/>
          <w:szCs w:val="24"/>
        </w:rPr>
        <w:t xml:space="preserve">PRL and the </w:t>
      </w:r>
      <w:r w:rsidR="006C2CF6">
        <w:rPr>
          <w:rFonts w:asciiTheme="minorHAnsi" w:eastAsiaTheme="minorHAnsi" w:hAnsiTheme="minorHAnsi" w:cstheme="minorHAnsi"/>
          <w:sz w:val="24"/>
          <w:szCs w:val="24"/>
        </w:rPr>
        <w:t xml:space="preserve">DEIAC. </w:t>
      </w:r>
      <w:r w:rsidR="00782862" w:rsidRPr="00B25AD3">
        <w:rPr>
          <w:rFonts w:asciiTheme="minorHAnsi" w:eastAsiaTheme="minorHAnsi" w:hAnsiTheme="minorHAnsi" w:cstheme="minorHAnsi"/>
          <w:sz w:val="24"/>
          <w:szCs w:val="24"/>
        </w:rPr>
        <w:t xml:space="preserve">I also love teaching and mentoring. I </w:t>
      </w:r>
      <w:r w:rsidR="00D06F95" w:rsidRPr="00B25AD3">
        <w:rPr>
          <w:rFonts w:asciiTheme="minorHAnsi" w:eastAsiaTheme="minorHAnsi" w:hAnsiTheme="minorHAnsi" w:cstheme="minorHAnsi"/>
          <w:sz w:val="24"/>
          <w:szCs w:val="24"/>
        </w:rPr>
        <w:t xml:space="preserve">taught PLB 416 - Plant Physiology </w:t>
      </w:r>
      <w:r w:rsidR="000D3FBF">
        <w:rPr>
          <w:rFonts w:asciiTheme="minorHAnsi" w:eastAsiaTheme="minorHAnsi" w:hAnsiTheme="minorHAnsi" w:cstheme="minorHAnsi"/>
          <w:sz w:val="24"/>
          <w:szCs w:val="24"/>
        </w:rPr>
        <w:t>L</w:t>
      </w:r>
      <w:r w:rsidR="00D06F95" w:rsidRPr="00B25AD3">
        <w:rPr>
          <w:rFonts w:asciiTheme="minorHAnsi" w:eastAsiaTheme="minorHAnsi" w:hAnsiTheme="minorHAnsi" w:cstheme="minorHAnsi"/>
          <w:sz w:val="24"/>
          <w:szCs w:val="24"/>
        </w:rPr>
        <w:t>ab</w:t>
      </w:r>
      <w:r w:rsidR="000D3FBF">
        <w:rPr>
          <w:rFonts w:asciiTheme="minorHAnsi" w:eastAsiaTheme="minorHAnsi" w:hAnsiTheme="minorHAnsi" w:cstheme="minorHAnsi"/>
          <w:sz w:val="24"/>
          <w:szCs w:val="24"/>
        </w:rPr>
        <w:t>oratory Course (2016)</w:t>
      </w:r>
      <w:r w:rsidR="00D06F95" w:rsidRPr="00B25AD3">
        <w:rPr>
          <w:rFonts w:asciiTheme="minorHAnsi" w:eastAsiaTheme="minorHAnsi" w:hAnsiTheme="minorHAnsi" w:cstheme="minorHAnsi"/>
          <w:sz w:val="24"/>
          <w:szCs w:val="24"/>
        </w:rPr>
        <w:t xml:space="preserve"> and served as a teaching assistant and guest lecturer for </w:t>
      </w:r>
      <w:r w:rsidR="00782862" w:rsidRPr="00B25AD3">
        <w:rPr>
          <w:rFonts w:asciiTheme="minorHAnsi" w:eastAsiaTheme="minorHAnsi" w:hAnsiTheme="minorHAnsi" w:cstheme="minorHAnsi"/>
          <w:sz w:val="24"/>
          <w:szCs w:val="24"/>
        </w:rPr>
        <w:t>BMB</w:t>
      </w:r>
      <w:r w:rsidR="00D06F95" w:rsidRPr="00B25AD3">
        <w:rPr>
          <w:rFonts w:asciiTheme="minorHAnsi" w:eastAsiaTheme="minorHAnsi" w:hAnsiTheme="minorHAnsi" w:cstheme="minorHAnsi"/>
          <w:sz w:val="24"/>
          <w:szCs w:val="24"/>
        </w:rPr>
        <w:t xml:space="preserve"> </w:t>
      </w:r>
      <w:r w:rsidR="00782862" w:rsidRPr="00B25AD3">
        <w:rPr>
          <w:rFonts w:asciiTheme="minorHAnsi" w:eastAsiaTheme="minorHAnsi" w:hAnsiTheme="minorHAnsi" w:cstheme="minorHAnsi"/>
          <w:sz w:val="24"/>
          <w:szCs w:val="24"/>
        </w:rPr>
        <w:t xml:space="preserve">401 </w:t>
      </w:r>
      <w:r w:rsidR="00D06F95" w:rsidRPr="00B25AD3">
        <w:rPr>
          <w:rFonts w:asciiTheme="minorHAnsi" w:eastAsiaTheme="minorHAnsi" w:hAnsiTheme="minorHAnsi" w:cstheme="minorHAnsi"/>
          <w:sz w:val="24"/>
          <w:szCs w:val="24"/>
        </w:rPr>
        <w:t xml:space="preserve">– </w:t>
      </w:r>
      <w:r w:rsidR="00782862" w:rsidRPr="00B25AD3">
        <w:rPr>
          <w:rFonts w:asciiTheme="minorHAnsi" w:eastAsiaTheme="minorHAnsi" w:hAnsiTheme="minorHAnsi" w:cstheme="minorHAnsi"/>
          <w:sz w:val="24"/>
          <w:szCs w:val="24"/>
        </w:rPr>
        <w:t>Biochemistry</w:t>
      </w:r>
      <w:r w:rsidR="00D06F95" w:rsidRPr="00B25AD3">
        <w:rPr>
          <w:rFonts w:asciiTheme="minorHAnsi" w:eastAsiaTheme="minorHAnsi" w:hAnsiTheme="minorHAnsi" w:cstheme="minorHAnsi"/>
          <w:sz w:val="24"/>
          <w:szCs w:val="24"/>
        </w:rPr>
        <w:t xml:space="preserve"> (2017, 2018)</w:t>
      </w:r>
      <w:r w:rsidR="002E0F11">
        <w:rPr>
          <w:rFonts w:asciiTheme="minorHAnsi" w:eastAsiaTheme="minorHAnsi" w:hAnsiTheme="minorHAnsi" w:cstheme="minorHAnsi"/>
          <w:sz w:val="24"/>
          <w:szCs w:val="24"/>
        </w:rPr>
        <w:t>. I also</w:t>
      </w:r>
      <w:r w:rsidR="00D06F95" w:rsidRPr="00B25AD3">
        <w:rPr>
          <w:rFonts w:asciiTheme="minorHAnsi" w:eastAsiaTheme="minorHAnsi" w:hAnsiTheme="minorHAnsi" w:cstheme="minorHAnsi"/>
          <w:sz w:val="24"/>
          <w:szCs w:val="24"/>
        </w:rPr>
        <w:t xml:space="preserve"> participated as a mentor in the MSU Great Lakes Bioenergy Research Center Summer Undergraduate Research Program (2019) and the Plant Genomics at MSU - Research Experience for Undergraduates Program (2015, 2016). </w:t>
      </w:r>
      <w:r w:rsidR="002E0F11">
        <w:rPr>
          <w:rFonts w:asciiTheme="minorHAnsi" w:eastAsiaTheme="minorHAnsi" w:hAnsiTheme="minorHAnsi" w:cstheme="minorHAnsi"/>
          <w:sz w:val="24"/>
          <w:szCs w:val="24"/>
        </w:rPr>
        <w:t>I also</w:t>
      </w:r>
      <w:r w:rsidR="00782862" w:rsidRPr="00B25AD3">
        <w:rPr>
          <w:rFonts w:asciiTheme="minorHAnsi" w:eastAsiaTheme="minorHAnsi" w:hAnsiTheme="minorHAnsi" w:cstheme="minorHAnsi"/>
          <w:sz w:val="24"/>
          <w:szCs w:val="24"/>
        </w:rPr>
        <w:t xml:space="preserve"> volunteer for outreach programs </w:t>
      </w:r>
      <w:r w:rsidR="002E0F11">
        <w:rPr>
          <w:rFonts w:asciiTheme="minorHAnsi" w:eastAsiaTheme="minorHAnsi" w:hAnsiTheme="minorHAnsi" w:cstheme="minorHAnsi"/>
          <w:sz w:val="24"/>
          <w:szCs w:val="24"/>
        </w:rPr>
        <w:t xml:space="preserve">such as the MSU </w:t>
      </w:r>
      <w:r w:rsidR="00782862" w:rsidRPr="00B25AD3">
        <w:rPr>
          <w:rFonts w:asciiTheme="minorHAnsi" w:eastAsiaTheme="minorHAnsi" w:hAnsiTheme="minorHAnsi" w:cstheme="minorHAnsi"/>
          <w:sz w:val="24"/>
          <w:szCs w:val="24"/>
        </w:rPr>
        <w:t>Fascination of Plants Day</w:t>
      </w:r>
      <w:r w:rsidR="002E0F11">
        <w:rPr>
          <w:rFonts w:asciiTheme="minorHAnsi" w:eastAsiaTheme="minorHAnsi" w:hAnsiTheme="minorHAnsi" w:cstheme="minorHAnsi"/>
          <w:sz w:val="24"/>
          <w:szCs w:val="24"/>
        </w:rPr>
        <w:t xml:space="preserve"> (2017, 2018). </w:t>
      </w:r>
      <w:r w:rsidR="00782862" w:rsidRPr="00B25AD3">
        <w:rPr>
          <w:rFonts w:asciiTheme="minorHAnsi" w:eastAsiaTheme="minorHAnsi" w:hAnsiTheme="minorHAnsi" w:cstheme="minorHAnsi"/>
          <w:sz w:val="24"/>
          <w:szCs w:val="24"/>
        </w:rPr>
        <w:t xml:space="preserve"> </w:t>
      </w:r>
    </w:p>
    <w:p w14:paraId="418E7DF3" w14:textId="1B8DAA03" w:rsidR="001824A9" w:rsidRDefault="001824A9" w:rsidP="00561758">
      <w:pPr>
        <w:pStyle w:val="ListParagraph"/>
        <w:spacing w:after="160" w:line="259" w:lineRule="auto"/>
        <w:ind w:left="90"/>
        <w:rPr>
          <w:rFonts w:asciiTheme="minorHAnsi" w:eastAsiaTheme="minorHAnsi" w:hAnsiTheme="minorHAnsi" w:cstheme="minorHAnsi"/>
          <w:sz w:val="24"/>
          <w:szCs w:val="24"/>
        </w:rPr>
      </w:pPr>
      <w:bookmarkStart w:id="3" w:name="_GoBack"/>
      <w:bookmarkEnd w:id="3"/>
    </w:p>
    <w:p w14:paraId="24BFED83" w14:textId="04813D9A" w:rsidR="001824A9" w:rsidRDefault="001824A9" w:rsidP="00561758">
      <w:pPr>
        <w:pStyle w:val="ListParagraph"/>
        <w:spacing w:after="160" w:line="259" w:lineRule="auto"/>
        <w:ind w:left="90"/>
        <w:rPr>
          <w:rFonts w:asciiTheme="minorHAnsi" w:eastAsiaTheme="minorHAnsi" w:hAnsiTheme="minorHAnsi" w:cstheme="minorHAnsi"/>
          <w:sz w:val="24"/>
          <w:szCs w:val="24"/>
        </w:rPr>
      </w:pPr>
      <w:r>
        <w:rPr>
          <w:rFonts w:asciiTheme="minorHAnsi" w:eastAsiaTheme="minorHAnsi" w:hAnsiTheme="minorHAnsi" w:cstheme="minorHAnsi"/>
          <w:sz w:val="24"/>
          <w:szCs w:val="24"/>
        </w:rPr>
        <w:t>Publications</w:t>
      </w:r>
    </w:p>
    <w:p w14:paraId="3EF13C58" w14:textId="4AF6C446" w:rsidR="001824A9" w:rsidRDefault="001824A9" w:rsidP="001824A9">
      <w:pPr>
        <w:numPr>
          <w:ilvl w:val="0"/>
          <w:numId w:val="7"/>
        </w:numPr>
        <w:spacing w:after="120" w:line="276" w:lineRule="auto"/>
        <w:outlineLvl w:val="0"/>
        <w:rPr>
          <w:rFonts w:ascii="Times New Roman" w:hAnsi="Times New Roman"/>
          <w:bCs/>
          <w:szCs w:val="22"/>
        </w:rPr>
      </w:pPr>
      <w:r w:rsidRPr="001824A9">
        <w:rPr>
          <w:rFonts w:ascii="Times New Roman" w:hAnsi="Times New Roman"/>
          <w:bCs/>
          <w:szCs w:val="22"/>
        </w:rPr>
        <w:t xml:space="preserve">Lantz </w:t>
      </w:r>
      <w:r>
        <w:rPr>
          <w:rFonts w:ascii="Times New Roman" w:hAnsi="Times New Roman"/>
          <w:bCs/>
          <w:szCs w:val="22"/>
        </w:rPr>
        <w:t xml:space="preserve">AT, </w:t>
      </w:r>
      <w:r w:rsidRPr="001824A9">
        <w:rPr>
          <w:rFonts w:ascii="Times New Roman" w:hAnsi="Times New Roman"/>
          <w:bCs/>
          <w:szCs w:val="22"/>
        </w:rPr>
        <w:t xml:space="preserve">Allman </w:t>
      </w:r>
      <w:r>
        <w:rPr>
          <w:rFonts w:ascii="Times New Roman" w:hAnsi="Times New Roman"/>
          <w:bCs/>
          <w:szCs w:val="22"/>
        </w:rPr>
        <w:t>J,</w:t>
      </w:r>
      <w:r w:rsidRPr="001824A9">
        <w:rPr>
          <w:rFonts w:ascii="Times New Roman" w:hAnsi="Times New Roman"/>
          <w:bCs/>
          <w:szCs w:val="22"/>
        </w:rPr>
        <w:t xml:space="preserve"> </w:t>
      </w:r>
      <w:proofErr w:type="spellStart"/>
      <w:r w:rsidRPr="00CD6AC3">
        <w:rPr>
          <w:rFonts w:ascii="Times New Roman" w:hAnsi="Times New Roman"/>
          <w:b/>
          <w:bCs/>
          <w:szCs w:val="22"/>
        </w:rPr>
        <w:t>Weraduwage</w:t>
      </w:r>
      <w:proofErr w:type="spellEnd"/>
      <w:r w:rsidRPr="00CD6AC3">
        <w:rPr>
          <w:rFonts w:ascii="Times New Roman" w:hAnsi="Times New Roman"/>
          <w:b/>
          <w:bCs/>
          <w:szCs w:val="22"/>
        </w:rPr>
        <w:t xml:space="preserve"> SM</w:t>
      </w:r>
      <w:r>
        <w:rPr>
          <w:rFonts w:ascii="Times New Roman" w:hAnsi="Times New Roman"/>
          <w:bCs/>
          <w:szCs w:val="22"/>
        </w:rPr>
        <w:t>,</w:t>
      </w:r>
      <w:r w:rsidRPr="001824A9">
        <w:rPr>
          <w:rFonts w:ascii="Times New Roman" w:hAnsi="Times New Roman"/>
          <w:bCs/>
          <w:szCs w:val="22"/>
        </w:rPr>
        <w:t xml:space="preserve"> Sharkey</w:t>
      </w:r>
      <w:r>
        <w:rPr>
          <w:rFonts w:ascii="Times New Roman" w:hAnsi="Times New Roman"/>
          <w:bCs/>
          <w:szCs w:val="22"/>
        </w:rPr>
        <w:t xml:space="preserve"> TD (2019) </w:t>
      </w:r>
      <w:r w:rsidRPr="001824A9">
        <w:rPr>
          <w:rFonts w:ascii="Times New Roman" w:hAnsi="Times New Roman"/>
          <w:bCs/>
          <w:szCs w:val="22"/>
        </w:rPr>
        <w:t>Isoprene: New insights into the control of emission and mediation of stress tolerance by gene expression</w:t>
      </w:r>
      <w:r>
        <w:rPr>
          <w:rFonts w:ascii="Times New Roman" w:hAnsi="Times New Roman"/>
          <w:bCs/>
          <w:szCs w:val="22"/>
        </w:rPr>
        <w:t>. Plant Cell and Environment</w:t>
      </w:r>
      <w:r w:rsidRPr="00F35C49">
        <w:rPr>
          <w:rFonts w:ascii="Times New Roman" w:hAnsi="Times New Roman"/>
          <w:bCs/>
          <w:szCs w:val="22"/>
        </w:rPr>
        <w:t xml:space="preserve">, </w:t>
      </w:r>
      <w:r w:rsidRPr="00F35C49">
        <w:rPr>
          <w:rStyle w:val="pagefirst"/>
          <w:rFonts w:ascii="Times New Roman" w:hAnsi="Times New Roman"/>
          <w:color w:val="1C1D1E"/>
          <w:sz w:val="21"/>
          <w:szCs w:val="21"/>
          <w:shd w:val="clear" w:color="auto" w:fill="FFFFFF"/>
        </w:rPr>
        <w:t>1</w:t>
      </w:r>
      <w:r w:rsidRPr="00F35C49">
        <w:rPr>
          <w:rFonts w:ascii="Times New Roman" w:hAnsi="Times New Roman"/>
          <w:color w:val="1C1D1E"/>
          <w:sz w:val="21"/>
          <w:szCs w:val="21"/>
          <w:shd w:val="clear" w:color="auto" w:fill="FFFFFF"/>
        </w:rPr>
        <w:t>– </w:t>
      </w:r>
      <w:r w:rsidRPr="00F35C49">
        <w:rPr>
          <w:rStyle w:val="pagelast"/>
          <w:rFonts w:ascii="Times New Roman" w:hAnsi="Times New Roman"/>
          <w:color w:val="1C1D1E"/>
          <w:sz w:val="21"/>
          <w:szCs w:val="21"/>
          <w:shd w:val="clear" w:color="auto" w:fill="FFFFFF"/>
        </w:rPr>
        <w:t>19</w:t>
      </w:r>
    </w:p>
    <w:p w14:paraId="53F559AF" w14:textId="6D24FC55" w:rsidR="001824A9" w:rsidRPr="001824A9" w:rsidRDefault="001824A9" w:rsidP="001824A9">
      <w:pPr>
        <w:numPr>
          <w:ilvl w:val="0"/>
          <w:numId w:val="7"/>
        </w:numPr>
        <w:spacing w:after="120" w:line="276" w:lineRule="auto"/>
        <w:ind w:left="714" w:hanging="357"/>
        <w:outlineLvl w:val="0"/>
        <w:rPr>
          <w:rFonts w:ascii="Times New Roman" w:hAnsi="Times New Roman"/>
          <w:bCs/>
          <w:szCs w:val="22"/>
        </w:rPr>
      </w:pPr>
      <w:r w:rsidRPr="001824A9">
        <w:rPr>
          <w:rFonts w:ascii="Times New Roman" w:hAnsi="Times New Roman"/>
          <w:bCs/>
          <w:szCs w:val="22"/>
        </w:rPr>
        <w:lastRenderedPageBreak/>
        <w:t xml:space="preserve">Lantz A, Solomon C, Gog L, McClain A, </w:t>
      </w:r>
      <w:proofErr w:type="spellStart"/>
      <w:r w:rsidRPr="001824A9">
        <w:rPr>
          <w:rFonts w:ascii="Times New Roman" w:hAnsi="Times New Roman"/>
          <w:b/>
          <w:bCs/>
          <w:szCs w:val="22"/>
        </w:rPr>
        <w:t>Weraduwage</w:t>
      </w:r>
      <w:proofErr w:type="spellEnd"/>
      <w:r w:rsidRPr="001824A9">
        <w:rPr>
          <w:rFonts w:ascii="Times New Roman" w:hAnsi="Times New Roman"/>
          <w:b/>
          <w:bCs/>
          <w:szCs w:val="22"/>
        </w:rPr>
        <w:t xml:space="preserve"> SM</w:t>
      </w:r>
      <w:r w:rsidRPr="001824A9">
        <w:rPr>
          <w:rFonts w:ascii="Times New Roman" w:hAnsi="Times New Roman"/>
          <w:bCs/>
          <w:szCs w:val="22"/>
        </w:rPr>
        <w:t>, Sharkey TD (2019) Isoprene suppression by CO</w:t>
      </w:r>
      <w:r w:rsidRPr="001824A9">
        <w:rPr>
          <w:rFonts w:ascii="Times New Roman" w:hAnsi="Times New Roman"/>
          <w:bCs/>
          <w:szCs w:val="22"/>
          <w:vertAlign w:val="subscript"/>
        </w:rPr>
        <w:t>2</w:t>
      </w:r>
      <w:r w:rsidRPr="001824A9">
        <w:rPr>
          <w:rFonts w:ascii="Times New Roman" w:hAnsi="Times New Roman"/>
          <w:bCs/>
          <w:szCs w:val="22"/>
        </w:rPr>
        <w:t xml:space="preserve"> is not due to triose phosphate utilization (TPU) limitation.</w:t>
      </w:r>
      <w:r w:rsidRPr="001824A9">
        <w:rPr>
          <w:rFonts w:ascii="Times New Roman" w:hAnsi="Times New Roman"/>
          <w:color w:val="212121"/>
          <w:szCs w:val="22"/>
          <w:shd w:val="clear" w:color="auto" w:fill="FFFFFF"/>
        </w:rPr>
        <w:t xml:space="preserve"> Frontiers in Forests and Global Change </w:t>
      </w:r>
      <w:r w:rsidRPr="001824A9">
        <w:rPr>
          <w:rFonts w:ascii="Times New Roman" w:hAnsi="Times New Roman"/>
        </w:rPr>
        <w:t>e 2:8</w:t>
      </w:r>
    </w:p>
    <w:p w14:paraId="067E7D8C" w14:textId="77777777" w:rsidR="001824A9" w:rsidRPr="001824A9" w:rsidRDefault="001824A9" w:rsidP="001824A9">
      <w:pPr>
        <w:numPr>
          <w:ilvl w:val="0"/>
          <w:numId w:val="7"/>
        </w:numPr>
        <w:spacing w:after="120" w:line="276" w:lineRule="auto"/>
        <w:outlineLvl w:val="0"/>
        <w:rPr>
          <w:rFonts w:ascii="Times New Roman" w:hAnsi="Times New Roman"/>
          <w:bCs/>
          <w:szCs w:val="22"/>
        </w:rPr>
      </w:pPr>
      <w:proofErr w:type="spellStart"/>
      <w:r w:rsidRPr="001824A9">
        <w:rPr>
          <w:rFonts w:ascii="Times New Roman" w:hAnsi="Times New Roman"/>
          <w:bCs/>
          <w:szCs w:val="22"/>
        </w:rPr>
        <w:t>Soltani</w:t>
      </w:r>
      <w:proofErr w:type="spellEnd"/>
      <w:r w:rsidRPr="001824A9">
        <w:rPr>
          <w:rFonts w:ascii="Times New Roman" w:hAnsi="Times New Roman"/>
          <w:bCs/>
          <w:szCs w:val="22"/>
        </w:rPr>
        <w:t xml:space="preserve"> A, </w:t>
      </w:r>
      <w:proofErr w:type="spellStart"/>
      <w:r w:rsidRPr="001824A9">
        <w:rPr>
          <w:rFonts w:ascii="Times New Roman" w:hAnsi="Times New Roman"/>
          <w:b/>
          <w:bCs/>
          <w:szCs w:val="22"/>
        </w:rPr>
        <w:t>Weraduwage</w:t>
      </w:r>
      <w:proofErr w:type="spellEnd"/>
      <w:r w:rsidRPr="001824A9">
        <w:rPr>
          <w:rFonts w:ascii="Times New Roman" w:hAnsi="Times New Roman"/>
          <w:b/>
          <w:bCs/>
          <w:szCs w:val="22"/>
        </w:rPr>
        <w:t xml:space="preserve"> SM</w:t>
      </w:r>
      <w:r w:rsidRPr="001824A9">
        <w:rPr>
          <w:rFonts w:ascii="Times New Roman" w:hAnsi="Times New Roman"/>
          <w:bCs/>
          <w:szCs w:val="22"/>
        </w:rPr>
        <w:t>, Sharkey TD, Lowry DB (2019). Elevated temperatures cause loss of seed set potentially through the disruption of source-sink relationships. BMC genomics, 20:312.</w:t>
      </w:r>
    </w:p>
    <w:p w14:paraId="3DA317B6" w14:textId="77777777" w:rsidR="001824A9" w:rsidRPr="001824A9" w:rsidRDefault="001824A9" w:rsidP="001824A9">
      <w:pPr>
        <w:numPr>
          <w:ilvl w:val="0"/>
          <w:numId w:val="7"/>
        </w:numPr>
        <w:spacing w:after="120" w:line="276" w:lineRule="auto"/>
        <w:ind w:left="714" w:hanging="357"/>
        <w:outlineLvl w:val="0"/>
        <w:rPr>
          <w:rFonts w:ascii="Times New Roman" w:hAnsi="Times New Roman"/>
          <w:bCs/>
          <w:szCs w:val="22"/>
        </w:rPr>
      </w:pPr>
      <w:r w:rsidRPr="001824A9">
        <w:rPr>
          <w:rFonts w:ascii="Times New Roman" w:hAnsi="Times New Roman"/>
          <w:color w:val="000000"/>
          <w:szCs w:val="22"/>
          <w:shd w:val="clear" w:color="auto" w:fill="FFFFFF"/>
        </w:rPr>
        <w:t>Li J, </w:t>
      </w:r>
      <w:proofErr w:type="spellStart"/>
      <w:r w:rsidRPr="001824A9">
        <w:rPr>
          <w:rFonts w:ascii="Times New Roman" w:hAnsi="Times New Roman"/>
          <w:b/>
          <w:bCs/>
          <w:color w:val="000000"/>
          <w:szCs w:val="22"/>
          <w:shd w:val="clear" w:color="auto" w:fill="FFFFFF"/>
        </w:rPr>
        <w:t>Weraduwage</w:t>
      </w:r>
      <w:proofErr w:type="spellEnd"/>
      <w:r w:rsidRPr="001824A9">
        <w:rPr>
          <w:rFonts w:ascii="Times New Roman" w:hAnsi="Times New Roman"/>
          <w:b/>
          <w:bCs/>
          <w:color w:val="000000"/>
          <w:szCs w:val="22"/>
          <w:shd w:val="clear" w:color="auto" w:fill="FFFFFF"/>
        </w:rPr>
        <w:t xml:space="preserve"> SM</w:t>
      </w:r>
      <w:r w:rsidRPr="001824A9">
        <w:rPr>
          <w:rFonts w:ascii="Times New Roman" w:hAnsi="Times New Roman"/>
          <w:color w:val="000000"/>
          <w:szCs w:val="22"/>
          <w:shd w:val="clear" w:color="auto" w:fill="FFFFFF"/>
        </w:rPr>
        <w:t>, </w:t>
      </w:r>
      <w:proofErr w:type="spellStart"/>
      <w:r w:rsidRPr="001824A9">
        <w:rPr>
          <w:rFonts w:ascii="Times New Roman" w:hAnsi="Times New Roman"/>
          <w:color w:val="000000"/>
          <w:szCs w:val="22"/>
          <w:shd w:val="clear" w:color="auto" w:fill="FFFFFF"/>
        </w:rPr>
        <w:t>Preiser</w:t>
      </w:r>
      <w:proofErr w:type="spellEnd"/>
      <w:r w:rsidRPr="001824A9">
        <w:rPr>
          <w:rFonts w:ascii="Times New Roman" w:hAnsi="Times New Roman"/>
          <w:color w:val="000000"/>
          <w:szCs w:val="22"/>
          <w:shd w:val="clear" w:color="auto" w:fill="FFFFFF"/>
        </w:rPr>
        <w:t xml:space="preserve"> AL, Weise SE, Strand DD, Froehlich JE, Kramer DM, Hu J, Sharkey TD (2019). Loss of peroxisomal </w:t>
      </w:r>
      <w:proofErr w:type="spellStart"/>
      <w:r w:rsidRPr="001824A9">
        <w:rPr>
          <w:rFonts w:ascii="Times New Roman" w:hAnsi="Times New Roman"/>
          <w:color w:val="000000"/>
          <w:szCs w:val="22"/>
          <w:shd w:val="clear" w:color="auto" w:fill="FFFFFF"/>
        </w:rPr>
        <w:t>hydroxypyruvate</w:t>
      </w:r>
      <w:proofErr w:type="spellEnd"/>
      <w:r w:rsidRPr="001824A9">
        <w:rPr>
          <w:rFonts w:ascii="Times New Roman" w:hAnsi="Times New Roman"/>
          <w:color w:val="000000"/>
          <w:szCs w:val="22"/>
          <w:shd w:val="clear" w:color="auto" w:fill="FFFFFF"/>
        </w:rPr>
        <w:t xml:space="preserve"> reductase inhibits triose phosphate isomerase but stimulates cyclic photosynthetic electron flow and the Glc-6p-phosphate shunt. Plant Physiology (Accepted).</w:t>
      </w:r>
    </w:p>
    <w:p w14:paraId="243408EE" w14:textId="77777777" w:rsidR="00CD6AC3" w:rsidRPr="00CD6AC3" w:rsidRDefault="001824A9" w:rsidP="00CD6AC3">
      <w:pPr>
        <w:numPr>
          <w:ilvl w:val="0"/>
          <w:numId w:val="7"/>
        </w:numPr>
        <w:autoSpaceDE w:val="0"/>
        <w:autoSpaceDN w:val="0"/>
        <w:adjustRightInd w:val="0"/>
        <w:spacing w:after="120" w:line="276" w:lineRule="auto"/>
        <w:outlineLvl w:val="0"/>
        <w:rPr>
          <w:rFonts w:ascii="Times New Roman" w:hAnsi="Times New Roman"/>
          <w:bCs/>
          <w:szCs w:val="22"/>
        </w:rPr>
      </w:pPr>
      <w:proofErr w:type="spellStart"/>
      <w:r w:rsidRPr="001824A9">
        <w:rPr>
          <w:rFonts w:ascii="Times New Roman" w:hAnsi="Times New Roman"/>
          <w:szCs w:val="22"/>
        </w:rPr>
        <w:t>Zuo</w:t>
      </w:r>
      <w:proofErr w:type="spellEnd"/>
      <w:r w:rsidRPr="001824A9">
        <w:rPr>
          <w:rFonts w:ascii="Times New Roman" w:hAnsi="Times New Roman"/>
          <w:szCs w:val="22"/>
        </w:rPr>
        <w:t xml:space="preserve"> Z, </w:t>
      </w:r>
      <w:proofErr w:type="spellStart"/>
      <w:r w:rsidRPr="001824A9">
        <w:rPr>
          <w:rFonts w:ascii="Times New Roman" w:hAnsi="Times New Roman"/>
          <w:b/>
          <w:szCs w:val="22"/>
        </w:rPr>
        <w:t>Weraduwage</w:t>
      </w:r>
      <w:proofErr w:type="spellEnd"/>
      <w:r w:rsidRPr="001824A9">
        <w:rPr>
          <w:rFonts w:ascii="Times New Roman" w:hAnsi="Times New Roman"/>
          <w:b/>
          <w:szCs w:val="22"/>
        </w:rPr>
        <w:t xml:space="preserve"> SM</w:t>
      </w:r>
      <w:r w:rsidRPr="001824A9">
        <w:rPr>
          <w:rFonts w:ascii="Times New Roman" w:hAnsi="Times New Roman"/>
          <w:szCs w:val="22"/>
        </w:rPr>
        <w:t>, Lantz AT, Sanchez LM, Weise SE, Sharkey TD (2019). Expression of isoprene synthase in Arabidopsis alters plant growth and expression of key abiotic and biotic stress-related genes under unstressed conditions. Plant Physiology</w:t>
      </w:r>
      <w:r w:rsidR="00CD6AC3">
        <w:rPr>
          <w:rFonts w:ascii="Times New Roman" w:hAnsi="Times New Roman"/>
          <w:szCs w:val="22"/>
        </w:rPr>
        <w:t>,</w:t>
      </w:r>
      <w:r w:rsidRPr="001824A9">
        <w:rPr>
          <w:rFonts w:ascii="Times New Roman" w:hAnsi="Times New Roman"/>
          <w:szCs w:val="22"/>
        </w:rPr>
        <w:t xml:space="preserve"> </w:t>
      </w:r>
      <w:r w:rsidR="00CD6AC3" w:rsidRPr="00CD6AC3">
        <w:rPr>
          <w:rFonts w:ascii="Times New Roman" w:hAnsi="Times New Roman"/>
          <w:szCs w:val="22"/>
        </w:rPr>
        <w:t>80</w:t>
      </w:r>
      <w:r w:rsidR="00CD6AC3">
        <w:rPr>
          <w:rFonts w:ascii="Times New Roman" w:hAnsi="Times New Roman"/>
          <w:szCs w:val="22"/>
        </w:rPr>
        <w:t>:</w:t>
      </w:r>
      <w:r w:rsidR="00CD6AC3" w:rsidRPr="00CD6AC3">
        <w:rPr>
          <w:rFonts w:ascii="Times New Roman" w:hAnsi="Times New Roman"/>
          <w:szCs w:val="22"/>
        </w:rPr>
        <w:t xml:space="preserve">124–152 </w:t>
      </w:r>
    </w:p>
    <w:p w14:paraId="61A66ED9" w14:textId="6A7BA349" w:rsidR="001824A9" w:rsidRPr="001824A9" w:rsidRDefault="001824A9" w:rsidP="00CD6AC3">
      <w:pPr>
        <w:numPr>
          <w:ilvl w:val="0"/>
          <w:numId w:val="7"/>
        </w:numPr>
        <w:autoSpaceDE w:val="0"/>
        <w:autoSpaceDN w:val="0"/>
        <w:adjustRightInd w:val="0"/>
        <w:spacing w:after="120" w:line="276" w:lineRule="auto"/>
        <w:outlineLvl w:val="0"/>
        <w:rPr>
          <w:rFonts w:ascii="Times New Roman" w:hAnsi="Times New Roman"/>
          <w:bCs/>
          <w:szCs w:val="22"/>
        </w:rPr>
      </w:pPr>
      <w:r w:rsidRPr="001824A9">
        <w:rPr>
          <w:rFonts w:ascii="Times New Roman" w:hAnsi="Times New Roman"/>
          <w:bCs/>
          <w:szCs w:val="22"/>
        </w:rPr>
        <w:t xml:space="preserve">Ren T, </w:t>
      </w:r>
      <w:proofErr w:type="spellStart"/>
      <w:r w:rsidRPr="001824A9">
        <w:rPr>
          <w:rFonts w:ascii="Times New Roman" w:hAnsi="Times New Roman"/>
          <w:b/>
          <w:bCs/>
          <w:szCs w:val="22"/>
        </w:rPr>
        <w:t>Weraduwage</w:t>
      </w:r>
      <w:proofErr w:type="spellEnd"/>
      <w:r w:rsidRPr="001824A9">
        <w:rPr>
          <w:rFonts w:ascii="Times New Roman" w:hAnsi="Times New Roman"/>
          <w:b/>
          <w:bCs/>
          <w:szCs w:val="22"/>
        </w:rPr>
        <w:t xml:space="preserve"> SM</w:t>
      </w:r>
      <w:r w:rsidRPr="001824A9">
        <w:rPr>
          <w:rFonts w:ascii="Times New Roman" w:hAnsi="Times New Roman"/>
          <w:bCs/>
          <w:szCs w:val="22"/>
        </w:rPr>
        <w:t>, Sharkey TD (2018) Prospects for enhancing leaf photosynthetic capacity by manipulating mesophyll cell morphology. Journal of Experimental Botany, 70: 1153-1165</w:t>
      </w:r>
    </w:p>
    <w:p w14:paraId="48F7714B" w14:textId="77777777" w:rsidR="001824A9" w:rsidRPr="001824A9" w:rsidRDefault="001824A9" w:rsidP="001824A9">
      <w:pPr>
        <w:keepNext/>
        <w:keepLines/>
        <w:numPr>
          <w:ilvl w:val="0"/>
          <w:numId w:val="5"/>
        </w:numPr>
        <w:shd w:val="clear" w:color="auto" w:fill="FFFFFF"/>
        <w:spacing w:after="120" w:line="276" w:lineRule="auto"/>
        <w:ind w:left="714" w:hanging="357"/>
        <w:outlineLvl w:val="0"/>
        <w:rPr>
          <w:rFonts w:ascii="Times New Roman" w:hAnsi="Times New Roman"/>
          <w:kern w:val="24"/>
          <w:szCs w:val="22"/>
          <w:vertAlign w:val="superscript"/>
        </w:rPr>
      </w:pPr>
      <w:proofErr w:type="spellStart"/>
      <w:r w:rsidRPr="001824A9">
        <w:rPr>
          <w:rFonts w:ascii="Times New Roman" w:hAnsi="Times New Roman"/>
          <w:b/>
          <w:bCs/>
          <w:kern w:val="24"/>
          <w:szCs w:val="22"/>
          <w:lang w:val="en-CA"/>
        </w:rPr>
        <w:t>Weraduwage</w:t>
      </w:r>
      <w:proofErr w:type="spellEnd"/>
      <w:r w:rsidRPr="001824A9">
        <w:rPr>
          <w:rFonts w:ascii="Times New Roman" w:hAnsi="Times New Roman"/>
          <w:b/>
          <w:bCs/>
          <w:kern w:val="24"/>
          <w:szCs w:val="22"/>
          <w:lang w:val="en-CA"/>
        </w:rPr>
        <w:t xml:space="preserve"> SM</w:t>
      </w:r>
      <w:r w:rsidRPr="001824A9">
        <w:rPr>
          <w:rFonts w:ascii="Times New Roman" w:hAnsi="Times New Roman"/>
          <w:bCs/>
          <w:kern w:val="24"/>
          <w:szCs w:val="22"/>
          <w:lang w:val="en-CA"/>
        </w:rPr>
        <w:t xml:space="preserve">, Campos ML, Yoshida Y, Major I, Kim Y-S, Kim S-J, Renna L., </w:t>
      </w:r>
      <w:proofErr w:type="spellStart"/>
      <w:r w:rsidRPr="001824A9">
        <w:rPr>
          <w:rFonts w:ascii="Times New Roman" w:hAnsi="Times New Roman"/>
          <w:bCs/>
          <w:kern w:val="24"/>
          <w:szCs w:val="22"/>
          <w:lang w:val="en-CA"/>
        </w:rPr>
        <w:t>Anozie</w:t>
      </w:r>
      <w:proofErr w:type="spellEnd"/>
      <w:r w:rsidRPr="001824A9">
        <w:rPr>
          <w:rFonts w:ascii="Times New Roman" w:hAnsi="Times New Roman"/>
          <w:bCs/>
          <w:kern w:val="24"/>
          <w:szCs w:val="22"/>
          <w:lang w:val="en-CA"/>
        </w:rPr>
        <w:t xml:space="preserve"> FC, Brandizzi F, Thomashow MF, Howe GA, Sharkey TD (2018) Molecular Mechanisms Determining Leaf Architecture. In: Adams III W. W., </w:t>
      </w:r>
      <w:proofErr w:type="spellStart"/>
      <w:r w:rsidRPr="001824A9">
        <w:rPr>
          <w:rFonts w:ascii="Times New Roman" w:hAnsi="Times New Roman"/>
          <w:bCs/>
          <w:kern w:val="24"/>
          <w:szCs w:val="22"/>
          <w:lang w:val="en-CA"/>
        </w:rPr>
        <w:t>Terashima</w:t>
      </w:r>
      <w:proofErr w:type="spellEnd"/>
      <w:r w:rsidRPr="001824A9">
        <w:rPr>
          <w:rFonts w:ascii="Times New Roman" w:hAnsi="Times New Roman"/>
          <w:bCs/>
          <w:kern w:val="24"/>
          <w:szCs w:val="22"/>
          <w:lang w:val="en-CA"/>
        </w:rPr>
        <w:t xml:space="preserve"> I. (eds), The Leaf: A Platform for Performing Photosynthesis.  Advances in Photosynthesis and Respiration (Including Bioenergy and Related Processes), vol 44. Springer, Cham</w:t>
      </w:r>
    </w:p>
    <w:p w14:paraId="57C22AC1" w14:textId="77777777" w:rsidR="001824A9" w:rsidRPr="001824A9" w:rsidRDefault="001824A9" w:rsidP="001824A9">
      <w:pPr>
        <w:keepNext/>
        <w:keepLines/>
        <w:numPr>
          <w:ilvl w:val="0"/>
          <w:numId w:val="5"/>
        </w:numPr>
        <w:shd w:val="clear" w:color="auto" w:fill="FFFFFF"/>
        <w:spacing w:after="120" w:line="276" w:lineRule="auto"/>
        <w:ind w:left="714" w:hanging="357"/>
        <w:outlineLvl w:val="0"/>
        <w:rPr>
          <w:rFonts w:ascii="Times New Roman" w:hAnsi="Times New Roman"/>
          <w:kern w:val="24"/>
          <w:szCs w:val="22"/>
          <w:vertAlign w:val="superscript"/>
        </w:rPr>
      </w:pPr>
      <w:r w:rsidRPr="001824A9">
        <w:rPr>
          <w:rFonts w:ascii="Times New Roman" w:hAnsi="Times New Roman"/>
          <w:szCs w:val="22"/>
        </w:rPr>
        <w:t xml:space="preserve">Campos ML, Yoshida Y, Major I, Ferreira OD, </w:t>
      </w:r>
      <w:proofErr w:type="spellStart"/>
      <w:r w:rsidRPr="001824A9">
        <w:rPr>
          <w:rFonts w:ascii="Times New Roman" w:hAnsi="Times New Roman"/>
          <w:b/>
          <w:szCs w:val="22"/>
        </w:rPr>
        <w:t>Weraduwage</w:t>
      </w:r>
      <w:proofErr w:type="spellEnd"/>
      <w:r w:rsidRPr="001824A9">
        <w:rPr>
          <w:rFonts w:ascii="Times New Roman" w:hAnsi="Times New Roman"/>
          <w:b/>
          <w:szCs w:val="22"/>
        </w:rPr>
        <w:t xml:space="preserve"> SM</w:t>
      </w:r>
      <w:r w:rsidRPr="001824A9">
        <w:rPr>
          <w:rFonts w:ascii="Times New Roman" w:hAnsi="Times New Roman"/>
          <w:szCs w:val="22"/>
        </w:rPr>
        <w:t xml:space="preserve">, Froehlich JE, Johnson B, </w:t>
      </w:r>
      <w:proofErr w:type="spellStart"/>
      <w:r w:rsidRPr="001824A9">
        <w:rPr>
          <w:rFonts w:ascii="Times New Roman" w:hAnsi="Times New Roman"/>
          <w:szCs w:val="22"/>
        </w:rPr>
        <w:t>Jander</w:t>
      </w:r>
      <w:proofErr w:type="spellEnd"/>
      <w:r w:rsidRPr="001824A9">
        <w:rPr>
          <w:rFonts w:ascii="Times New Roman" w:hAnsi="Times New Roman"/>
          <w:szCs w:val="22"/>
        </w:rPr>
        <w:t xml:space="preserve"> G, Sharkey TD, Howe GE (2016). Rewiring of </w:t>
      </w:r>
      <w:proofErr w:type="spellStart"/>
      <w:r w:rsidRPr="001824A9">
        <w:rPr>
          <w:rFonts w:ascii="Times New Roman" w:hAnsi="Times New Roman"/>
          <w:szCs w:val="22"/>
        </w:rPr>
        <w:t>jasmonate</w:t>
      </w:r>
      <w:proofErr w:type="spellEnd"/>
      <w:r w:rsidRPr="001824A9">
        <w:rPr>
          <w:rFonts w:ascii="Times New Roman" w:hAnsi="Times New Roman"/>
          <w:szCs w:val="22"/>
        </w:rPr>
        <w:t xml:space="preserve"> and phytochrome signaling uncouples plant growth-defense tradeoffs. Nature Communications, 7, 12570.</w:t>
      </w:r>
    </w:p>
    <w:p w14:paraId="4EEF0627" w14:textId="77777777" w:rsidR="001824A9" w:rsidRPr="001824A9" w:rsidRDefault="001824A9" w:rsidP="001824A9">
      <w:pPr>
        <w:numPr>
          <w:ilvl w:val="0"/>
          <w:numId w:val="6"/>
        </w:numPr>
        <w:tabs>
          <w:tab w:val="left" w:pos="284"/>
        </w:tabs>
        <w:spacing w:after="120" w:line="276" w:lineRule="auto"/>
        <w:ind w:left="714" w:hanging="357"/>
        <w:rPr>
          <w:rFonts w:ascii="Times New Roman" w:hAnsi="Times New Roman"/>
          <w:color w:val="000000"/>
          <w:szCs w:val="22"/>
        </w:rPr>
      </w:pPr>
      <w:proofErr w:type="spellStart"/>
      <w:r w:rsidRPr="001824A9">
        <w:rPr>
          <w:rFonts w:ascii="Times New Roman" w:hAnsi="Times New Roman"/>
          <w:b/>
          <w:color w:val="000000"/>
          <w:szCs w:val="22"/>
          <w:lang w:val="en-GB"/>
        </w:rPr>
        <w:t>Weraduwage</w:t>
      </w:r>
      <w:proofErr w:type="spellEnd"/>
      <w:r w:rsidRPr="001824A9">
        <w:rPr>
          <w:rFonts w:ascii="Times New Roman" w:hAnsi="Times New Roman"/>
          <w:b/>
          <w:color w:val="000000"/>
          <w:szCs w:val="22"/>
          <w:vertAlign w:val="superscript"/>
          <w:lang w:val="en-GB"/>
        </w:rPr>
        <w:t xml:space="preserve"> </w:t>
      </w:r>
      <w:r w:rsidRPr="001824A9">
        <w:rPr>
          <w:rFonts w:ascii="Times New Roman" w:hAnsi="Times New Roman"/>
          <w:b/>
          <w:color w:val="000000"/>
          <w:szCs w:val="22"/>
          <w:lang w:val="en-GB"/>
        </w:rPr>
        <w:t>SM</w:t>
      </w:r>
      <w:r w:rsidRPr="001824A9">
        <w:rPr>
          <w:rFonts w:ascii="Times New Roman" w:hAnsi="Times New Roman"/>
          <w:color w:val="000000"/>
          <w:kern w:val="24"/>
          <w:szCs w:val="22"/>
        </w:rPr>
        <w:t xml:space="preserve">, Kim S-J, Renna L, </w:t>
      </w:r>
      <w:proofErr w:type="spellStart"/>
      <w:r w:rsidRPr="001824A9">
        <w:rPr>
          <w:rFonts w:ascii="Times New Roman" w:hAnsi="Times New Roman"/>
          <w:color w:val="000000"/>
          <w:kern w:val="24"/>
          <w:szCs w:val="22"/>
        </w:rPr>
        <w:t>Anozie</w:t>
      </w:r>
      <w:proofErr w:type="spellEnd"/>
      <w:r w:rsidRPr="001824A9">
        <w:rPr>
          <w:rFonts w:ascii="Times New Roman" w:hAnsi="Times New Roman"/>
          <w:color w:val="000000"/>
          <w:kern w:val="24"/>
          <w:szCs w:val="22"/>
        </w:rPr>
        <w:t xml:space="preserve"> FC, Sharkey TD, Brandizzi B (2016). </w:t>
      </w:r>
      <w:r w:rsidRPr="001824A9">
        <w:rPr>
          <w:rFonts w:ascii="Times New Roman" w:hAnsi="Times New Roman"/>
          <w:bCs/>
          <w:color w:val="000000"/>
          <w:kern w:val="24"/>
          <w:szCs w:val="22"/>
        </w:rPr>
        <w:t xml:space="preserve">Pectin </w:t>
      </w:r>
      <w:proofErr w:type="spellStart"/>
      <w:r w:rsidRPr="001824A9">
        <w:rPr>
          <w:rFonts w:ascii="Times New Roman" w:hAnsi="Times New Roman"/>
          <w:bCs/>
          <w:color w:val="000000"/>
          <w:kern w:val="24"/>
          <w:szCs w:val="22"/>
        </w:rPr>
        <w:t>Methylesterification</w:t>
      </w:r>
      <w:proofErr w:type="spellEnd"/>
      <w:r w:rsidRPr="001824A9">
        <w:rPr>
          <w:rFonts w:ascii="Times New Roman" w:hAnsi="Times New Roman"/>
          <w:bCs/>
          <w:color w:val="000000"/>
          <w:kern w:val="24"/>
          <w:szCs w:val="22"/>
        </w:rPr>
        <w:t xml:space="preserve"> Impacts the Relationship between Photosynthesis and Plant Growth in </w:t>
      </w:r>
      <w:r w:rsidRPr="001824A9">
        <w:rPr>
          <w:rFonts w:ascii="Times New Roman" w:hAnsi="Times New Roman"/>
          <w:bCs/>
          <w:i/>
          <w:color w:val="000000"/>
          <w:kern w:val="24"/>
          <w:szCs w:val="22"/>
        </w:rPr>
        <w:t>Arabidopsis thaliana</w:t>
      </w:r>
      <w:r w:rsidRPr="001824A9">
        <w:rPr>
          <w:rFonts w:ascii="Times New Roman" w:hAnsi="Times New Roman"/>
          <w:bCs/>
          <w:color w:val="000000"/>
          <w:kern w:val="24"/>
          <w:szCs w:val="22"/>
        </w:rPr>
        <w:t xml:space="preserve">. Plant Physiology, </w:t>
      </w:r>
      <w:r w:rsidRPr="001824A9">
        <w:rPr>
          <w:rFonts w:ascii="Times New Roman" w:hAnsi="Times New Roman"/>
          <w:color w:val="000000"/>
          <w:szCs w:val="22"/>
        </w:rPr>
        <w:t>171, 833-848.</w:t>
      </w:r>
    </w:p>
    <w:p w14:paraId="42CBF06B" w14:textId="77777777" w:rsidR="001824A9" w:rsidRPr="001824A9" w:rsidRDefault="001824A9" w:rsidP="001824A9">
      <w:pPr>
        <w:numPr>
          <w:ilvl w:val="0"/>
          <w:numId w:val="4"/>
        </w:numPr>
        <w:autoSpaceDE w:val="0"/>
        <w:autoSpaceDN w:val="0"/>
        <w:adjustRightInd w:val="0"/>
        <w:spacing w:after="120" w:line="276" w:lineRule="auto"/>
        <w:ind w:left="714" w:right="357" w:hanging="357"/>
        <w:outlineLvl w:val="3"/>
        <w:rPr>
          <w:rFonts w:ascii="Times New Roman" w:hAnsi="Times New Roman"/>
          <w:b/>
          <w:szCs w:val="22"/>
        </w:rPr>
      </w:pPr>
      <w:proofErr w:type="spellStart"/>
      <w:r w:rsidRPr="001824A9">
        <w:rPr>
          <w:rFonts w:ascii="Times New Roman" w:hAnsi="Times New Roman"/>
          <w:b/>
          <w:color w:val="000000"/>
          <w:szCs w:val="22"/>
        </w:rPr>
        <w:t>Weraduwage</w:t>
      </w:r>
      <w:proofErr w:type="spellEnd"/>
      <w:r w:rsidRPr="001824A9">
        <w:rPr>
          <w:rFonts w:ascii="Times New Roman" w:hAnsi="Times New Roman"/>
          <w:b/>
          <w:color w:val="000000"/>
          <w:szCs w:val="22"/>
        </w:rPr>
        <w:t xml:space="preserve"> SM</w:t>
      </w:r>
      <w:r w:rsidRPr="001824A9">
        <w:rPr>
          <w:rFonts w:ascii="Times New Roman" w:hAnsi="Times New Roman"/>
          <w:color w:val="000000"/>
          <w:szCs w:val="22"/>
        </w:rPr>
        <w:t xml:space="preserve">, Rauf SA, Micallef MC, </w:t>
      </w:r>
      <w:proofErr w:type="spellStart"/>
      <w:r w:rsidRPr="001824A9">
        <w:rPr>
          <w:rFonts w:ascii="Times New Roman" w:hAnsi="Times New Roman"/>
          <w:color w:val="000000"/>
          <w:szCs w:val="22"/>
        </w:rPr>
        <w:t>Marillia</w:t>
      </w:r>
      <w:proofErr w:type="spellEnd"/>
      <w:r w:rsidRPr="001824A9">
        <w:rPr>
          <w:rFonts w:ascii="Times New Roman" w:hAnsi="Times New Roman"/>
          <w:color w:val="000000"/>
          <w:szCs w:val="22"/>
        </w:rPr>
        <w:t xml:space="preserve"> E-F, Taylor DC, </w:t>
      </w:r>
      <w:proofErr w:type="spellStart"/>
      <w:r w:rsidRPr="001824A9">
        <w:rPr>
          <w:rFonts w:ascii="Times New Roman" w:hAnsi="Times New Roman"/>
          <w:color w:val="000000"/>
          <w:szCs w:val="22"/>
        </w:rPr>
        <w:t>Grodzinski</w:t>
      </w:r>
      <w:proofErr w:type="spellEnd"/>
      <w:r w:rsidRPr="001824A9">
        <w:rPr>
          <w:rFonts w:ascii="Times New Roman" w:hAnsi="Times New Roman"/>
          <w:color w:val="000000"/>
          <w:szCs w:val="22"/>
        </w:rPr>
        <w:t xml:space="preserve"> B and Micallef BJ </w:t>
      </w:r>
      <w:r w:rsidRPr="001824A9">
        <w:rPr>
          <w:rFonts w:ascii="Times New Roman" w:hAnsi="Times New Roman"/>
          <w:color w:val="000000"/>
          <w:szCs w:val="22"/>
          <w:lang w:val="en-CA" w:eastAsia="en-CA"/>
        </w:rPr>
        <w:t xml:space="preserve">(2016). </w:t>
      </w:r>
      <w:r w:rsidRPr="001824A9">
        <w:rPr>
          <w:rFonts w:ascii="Times New Roman" w:eastAsia="Calibri" w:hAnsi="Times New Roman"/>
          <w:bCs/>
          <w:szCs w:val="22"/>
        </w:rPr>
        <w:t xml:space="preserve">Increased </w:t>
      </w:r>
      <w:proofErr w:type="spellStart"/>
      <w:r w:rsidRPr="001824A9">
        <w:rPr>
          <w:rFonts w:ascii="Times New Roman" w:eastAsia="Calibri" w:hAnsi="Times New Roman"/>
          <w:bCs/>
          <w:szCs w:val="22"/>
        </w:rPr>
        <w:t>mtPDH</w:t>
      </w:r>
      <w:proofErr w:type="spellEnd"/>
      <w:r w:rsidRPr="001824A9">
        <w:rPr>
          <w:rFonts w:ascii="Times New Roman" w:eastAsia="Calibri" w:hAnsi="Times New Roman"/>
          <w:bCs/>
          <w:szCs w:val="22"/>
        </w:rPr>
        <w:t xml:space="preserve"> activity through antisense inhibition of mitochondrial pyruvate dehydrogenase kinase </w:t>
      </w:r>
      <w:r w:rsidRPr="001824A9">
        <w:rPr>
          <w:rFonts w:ascii="Times New Roman" w:hAnsi="Times New Roman"/>
          <w:szCs w:val="22"/>
          <w:lang w:eastAsia="en-CA"/>
        </w:rPr>
        <w:t xml:space="preserve">enhances inflorescence initiation, and inflorescence growth and harvest index </w:t>
      </w:r>
      <w:r w:rsidRPr="001824A9">
        <w:rPr>
          <w:rFonts w:ascii="Times New Roman" w:eastAsia="Calibri" w:hAnsi="Times New Roman"/>
          <w:bCs/>
          <w:szCs w:val="22"/>
        </w:rPr>
        <w:t>at elevated CO</w:t>
      </w:r>
      <w:r w:rsidRPr="001824A9">
        <w:rPr>
          <w:rFonts w:ascii="Times New Roman" w:eastAsia="Calibri" w:hAnsi="Times New Roman"/>
          <w:bCs/>
          <w:szCs w:val="22"/>
          <w:vertAlign w:val="subscript"/>
        </w:rPr>
        <w:t xml:space="preserve">2 </w:t>
      </w:r>
      <w:r w:rsidRPr="001824A9">
        <w:rPr>
          <w:rFonts w:ascii="Times New Roman" w:hAnsi="Times New Roman"/>
          <w:szCs w:val="22"/>
          <w:lang w:eastAsia="en-CA"/>
        </w:rPr>
        <w:t xml:space="preserve">in </w:t>
      </w:r>
      <w:r w:rsidRPr="001824A9">
        <w:rPr>
          <w:rFonts w:ascii="Times New Roman" w:hAnsi="Times New Roman"/>
          <w:i/>
          <w:szCs w:val="22"/>
          <w:lang w:eastAsia="en-CA"/>
        </w:rPr>
        <w:t>Arabidopsis thaliana</w:t>
      </w:r>
      <w:r w:rsidRPr="001824A9">
        <w:rPr>
          <w:rFonts w:ascii="Times New Roman" w:eastAsia="Calibri" w:hAnsi="Times New Roman"/>
          <w:bCs/>
          <w:szCs w:val="22"/>
        </w:rPr>
        <w:t xml:space="preserve">. </w:t>
      </w:r>
      <w:r w:rsidRPr="001824A9">
        <w:rPr>
          <w:rFonts w:ascii="Times New Roman" w:hAnsi="Times New Roman"/>
          <w:iCs/>
          <w:szCs w:val="22"/>
        </w:rPr>
        <w:t>Frontiers in Plant Science, 7, 95.</w:t>
      </w:r>
      <w:r w:rsidRPr="001824A9">
        <w:rPr>
          <w:rFonts w:ascii="Times New Roman" w:hAnsi="Times New Roman"/>
          <w:bCs/>
          <w:szCs w:val="22"/>
        </w:rPr>
        <w:t xml:space="preserve"> </w:t>
      </w:r>
    </w:p>
    <w:p w14:paraId="24D30214" w14:textId="77777777" w:rsidR="001824A9" w:rsidRPr="001824A9" w:rsidRDefault="001824A9" w:rsidP="001824A9">
      <w:pPr>
        <w:numPr>
          <w:ilvl w:val="0"/>
          <w:numId w:val="4"/>
        </w:numPr>
        <w:spacing w:after="120" w:line="276" w:lineRule="auto"/>
        <w:ind w:left="714" w:hanging="357"/>
        <w:rPr>
          <w:rFonts w:ascii="Times New Roman" w:hAnsi="Times New Roman"/>
          <w:szCs w:val="22"/>
        </w:rPr>
      </w:pPr>
      <w:proofErr w:type="spellStart"/>
      <w:r w:rsidRPr="001824A9">
        <w:rPr>
          <w:rFonts w:ascii="Times New Roman" w:hAnsi="Times New Roman"/>
          <w:b/>
          <w:iCs/>
          <w:szCs w:val="22"/>
        </w:rPr>
        <w:t>Weraduwage</w:t>
      </w:r>
      <w:proofErr w:type="spellEnd"/>
      <w:r w:rsidRPr="001824A9">
        <w:rPr>
          <w:rFonts w:ascii="Times New Roman" w:hAnsi="Times New Roman"/>
          <w:b/>
          <w:iCs/>
          <w:szCs w:val="22"/>
        </w:rPr>
        <w:t xml:space="preserve"> SM</w:t>
      </w:r>
      <w:r w:rsidRPr="001824A9">
        <w:rPr>
          <w:rFonts w:ascii="Times New Roman" w:hAnsi="Times New Roman"/>
          <w:iCs/>
          <w:szCs w:val="22"/>
        </w:rPr>
        <w:t xml:space="preserve">, Chen J, </w:t>
      </w:r>
      <w:proofErr w:type="spellStart"/>
      <w:r w:rsidRPr="001824A9">
        <w:rPr>
          <w:rFonts w:ascii="Times New Roman" w:hAnsi="Times New Roman"/>
          <w:iCs/>
          <w:szCs w:val="22"/>
        </w:rPr>
        <w:t>Anozie</w:t>
      </w:r>
      <w:proofErr w:type="spellEnd"/>
      <w:r w:rsidRPr="001824A9">
        <w:rPr>
          <w:rFonts w:ascii="Times New Roman" w:hAnsi="Times New Roman"/>
          <w:iCs/>
          <w:szCs w:val="22"/>
        </w:rPr>
        <w:t xml:space="preserve"> FC, Morales A, Weise SE and Sharkey TD (2015). The relationship between leaf area growth and biomass accumulation in </w:t>
      </w:r>
      <w:r w:rsidRPr="001824A9">
        <w:rPr>
          <w:rFonts w:ascii="Times New Roman" w:hAnsi="Times New Roman"/>
          <w:i/>
          <w:iCs/>
          <w:szCs w:val="22"/>
        </w:rPr>
        <w:t>Arabidopsis thaliana</w:t>
      </w:r>
      <w:r w:rsidRPr="001824A9">
        <w:rPr>
          <w:rFonts w:ascii="Times New Roman" w:hAnsi="Times New Roman"/>
          <w:iCs/>
          <w:szCs w:val="22"/>
        </w:rPr>
        <w:t>. Front. Plant Sci. 6, 167.</w:t>
      </w:r>
    </w:p>
    <w:p w14:paraId="4E037E80" w14:textId="77777777" w:rsidR="001824A9" w:rsidRPr="001824A9" w:rsidRDefault="001824A9" w:rsidP="001824A9">
      <w:pPr>
        <w:numPr>
          <w:ilvl w:val="0"/>
          <w:numId w:val="4"/>
        </w:numPr>
        <w:spacing w:after="120" w:line="276" w:lineRule="auto"/>
        <w:ind w:left="714" w:hanging="357"/>
        <w:rPr>
          <w:rFonts w:ascii="Times New Roman" w:hAnsi="Times New Roman"/>
          <w:color w:val="000000"/>
          <w:szCs w:val="22"/>
        </w:rPr>
      </w:pPr>
      <w:r w:rsidRPr="001824A9">
        <w:rPr>
          <w:rFonts w:ascii="Times New Roman" w:hAnsi="Times New Roman"/>
          <w:color w:val="000000"/>
          <w:szCs w:val="22"/>
        </w:rPr>
        <w:t xml:space="preserve">Keshav D, </w:t>
      </w:r>
      <w:proofErr w:type="spellStart"/>
      <w:r w:rsidRPr="001824A9">
        <w:rPr>
          <w:rFonts w:ascii="Times New Roman" w:hAnsi="Times New Roman"/>
          <w:b/>
          <w:color w:val="000000"/>
          <w:szCs w:val="22"/>
        </w:rPr>
        <w:t>Weraduwage</w:t>
      </w:r>
      <w:proofErr w:type="spellEnd"/>
      <w:r w:rsidRPr="001824A9">
        <w:rPr>
          <w:rFonts w:ascii="Times New Roman" w:hAnsi="Times New Roman"/>
          <w:b/>
          <w:color w:val="000000"/>
          <w:szCs w:val="22"/>
        </w:rPr>
        <w:t xml:space="preserve"> SM</w:t>
      </w:r>
      <w:r w:rsidRPr="001824A9">
        <w:rPr>
          <w:rFonts w:ascii="Times New Roman" w:hAnsi="Times New Roman"/>
          <w:color w:val="000000"/>
          <w:szCs w:val="22"/>
        </w:rPr>
        <w:t xml:space="preserve">, Kane K, Rauf SA, </w:t>
      </w:r>
      <w:proofErr w:type="spellStart"/>
      <w:r w:rsidRPr="001824A9">
        <w:rPr>
          <w:rFonts w:ascii="Times New Roman" w:hAnsi="Times New Roman"/>
          <w:szCs w:val="22"/>
          <w:lang w:val="en-GB"/>
        </w:rPr>
        <w:t>Leonardos</w:t>
      </w:r>
      <w:proofErr w:type="spellEnd"/>
      <w:r w:rsidRPr="001824A9">
        <w:rPr>
          <w:rFonts w:ascii="Times New Roman" w:hAnsi="Times New Roman"/>
          <w:szCs w:val="22"/>
          <w:lang w:val="en-GB"/>
        </w:rPr>
        <w:t xml:space="preserve"> ED</w:t>
      </w:r>
      <w:r w:rsidRPr="001824A9">
        <w:rPr>
          <w:rFonts w:ascii="Times New Roman" w:hAnsi="Times New Roman"/>
          <w:color w:val="000000"/>
          <w:szCs w:val="22"/>
        </w:rPr>
        <w:t xml:space="preserve">, </w:t>
      </w:r>
      <w:proofErr w:type="spellStart"/>
      <w:r w:rsidRPr="001824A9">
        <w:rPr>
          <w:rFonts w:ascii="Times New Roman" w:hAnsi="Times New Roman"/>
          <w:bCs/>
          <w:szCs w:val="22"/>
        </w:rPr>
        <w:t>Gadapati</w:t>
      </w:r>
      <w:proofErr w:type="spellEnd"/>
      <w:r w:rsidRPr="001824A9">
        <w:rPr>
          <w:rFonts w:ascii="Times New Roman" w:hAnsi="Times New Roman"/>
          <w:bCs/>
          <w:szCs w:val="22"/>
        </w:rPr>
        <w:t xml:space="preserve"> W</w:t>
      </w:r>
      <w:r w:rsidRPr="001824A9">
        <w:rPr>
          <w:rFonts w:ascii="Times New Roman" w:hAnsi="Times New Roman"/>
          <w:color w:val="000000"/>
          <w:szCs w:val="22"/>
        </w:rPr>
        <w:t xml:space="preserve">, </w:t>
      </w:r>
      <w:proofErr w:type="spellStart"/>
      <w:r w:rsidRPr="001824A9">
        <w:rPr>
          <w:rFonts w:ascii="Times New Roman" w:hAnsi="Times New Roman"/>
          <w:color w:val="000000"/>
          <w:szCs w:val="22"/>
        </w:rPr>
        <w:t>Savitch</w:t>
      </w:r>
      <w:proofErr w:type="spellEnd"/>
      <w:r w:rsidRPr="001824A9">
        <w:rPr>
          <w:rFonts w:ascii="Times New Roman" w:hAnsi="Times New Roman"/>
          <w:color w:val="000000"/>
          <w:szCs w:val="22"/>
        </w:rPr>
        <w:t xml:space="preserve"> L, Singh J, </w:t>
      </w:r>
      <w:proofErr w:type="spellStart"/>
      <w:r w:rsidRPr="001824A9">
        <w:rPr>
          <w:rFonts w:ascii="Times New Roman" w:hAnsi="Times New Roman"/>
          <w:color w:val="000000"/>
          <w:szCs w:val="22"/>
        </w:rPr>
        <w:t>Marillia</w:t>
      </w:r>
      <w:proofErr w:type="spellEnd"/>
      <w:r w:rsidRPr="001824A9">
        <w:rPr>
          <w:rFonts w:ascii="Times New Roman" w:hAnsi="Times New Roman"/>
          <w:color w:val="000000"/>
          <w:szCs w:val="22"/>
        </w:rPr>
        <w:t xml:space="preserve"> E-F, Taylor DC, Micallef MC, Knowles V, </w:t>
      </w:r>
      <w:proofErr w:type="spellStart"/>
      <w:r w:rsidRPr="001824A9">
        <w:rPr>
          <w:rFonts w:ascii="Times New Roman" w:hAnsi="Times New Roman"/>
          <w:color w:val="000000"/>
          <w:szCs w:val="22"/>
        </w:rPr>
        <w:t>Plaxton</w:t>
      </w:r>
      <w:proofErr w:type="spellEnd"/>
      <w:r w:rsidRPr="001824A9">
        <w:rPr>
          <w:rFonts w:ascii="Times New Roman" w:hAnsi="Times New Roman"/>
          <w:color w:val="000000"/>
          <w:szCs w:val="22"/>
        </w:rPr>
        <w:t xml:space="preserve"> W, Barron J</w:t>
      </w:r>
      <w:r w:rsidRPr="001824A9">
        <w:rPr>
          <w:rFonts w:ascii="Times New Roman" w:hAnsi="Times New Roman"/>
          <w:color w:val="000000"/>
          <w:szCs w:val="22"/>
          <w:vertAlign w:val="subscript"/>
        </w:rPr>
        <w:t>,</w:t>
      </w:r>
      <w:r w:rsidRPr="001824A9">
        <w:rPr>
          <w:rFonts w:ascii="Times New Roman" w:hAnsi="Times New Roman"/>
          <w:color w:val="000000"/>
          <w:szCs w:val="22"/>
        </w:rPr>
        <w:t xml:space="preserve"> </w:t>
      </w:r>
      <w:proofErr w:type="spellStart"/>
      <w:r w:rsidRPr="001824A9">
        <w:rPr>
          <w:rFonts w:ascii="Times New Roman" w:hAnsi="Times New Roman"/>
          <w:color w:val="000000"/>
          <w:szCs w:val="22"/>
        </w:rPr>
        <w:t>Sarhan</w:t>
      </w:r>
      <w:proofErr w:type="spellEnd"/>
      <w:r w:rsidRPr="001824A9">
        <w:rPr>
          <w:rFonts w:ascii="Times New Roman" w:hAnsi="Times New Roman"/>
          <w:color w:val="000000"/>
          <w:szCs w:val="22"/>
        </w:rPr>
        <w:t xml:space="preserve"> F, </w:t>
      </w:r>
      <w:proofErr w:type="spellStart"/>
      <w:r w:rsidRPr="001824A9">
        <w:rPr>
          <w:rFonts w:ascii="Times New Roman" w:hAnsi="Times New Roman"/>
          <w:color w:val="000000"/>
          <w:szCs w:val="22"/>
        </w:rPr>
        <w:t>Hüner</w:t>
      </w:r>
      <w:proofErr w:type="spellEnd"/>
      <w:r w:rsidRPr="001824A9">
        <w:rPr>
          <w:rFonts w:ascii="Times New Roman" w:hAnsi="Times New Roman"/>
          <w:color w:val="000000"/>
          <w:szCs w:val="22"/>
        </w:rPr>
        <w:t xml:space="preserve"> N</w:t>
      </w:r>
      <w:r w:rsidRPr="001824A9">
        <w:rPr>
          <w:rFonts w:ascii="Times New Roman" w:hAnsi="Times New Roman"/>
          <w:color w:val="000000"/>
          <w:szCs w:val="22"/>
          <w:vertAlign w:val="subscript"/>
        </w:rPr>
        <w:t>,</w:t>
      </w:r>
      <w:r w:rsidRPr="001824A9">
        <w:rPr>
          <w:rFonts w:ascii="Times New Roman" w:hAnsi="Times New Roman"/>
          <w:color w:val="000000"/>
          <w:szCs w:val="22"/>
          <w:vertAlign w:val="superscript"/>
        </w:rPr>
        <w:t xml:space="preserve"> </w:t>
      </w:r>
      <w:proofErr w:type="spellStart"/>
      <w:r w:rsidRPr="001824A9">
        <w:rPr>
          <w:rFonts w:ascii="Times New Roman" w:hAnsi="Times New Roman"/>
          <w:color w:val="000000"/>
          <w:szCs w:val="22"/>
        </w:rPr>
        <w:t>Grodzinski</w:t>
      </w:r>
      <w:proofErr w:type="spellEnd"/>
      <w:r w:rsidRPr="001824A9">
        <w:rPr>
          <w:rFonts w:ascii="Times New Roman" w:hAnsi="Times New Roman"/>
          <w:color w:val="000000"/>
          <w:szCs w:val="22"/>
          <w:vertAlign w:val="superscript"/>
        </w:rPr>
        <w:t xml:space="preserve"> </w:t>
      </w:r>
      <w:r w:rsidRPr="001824A9">
        <w:rPr>
          <w:rFonts w:ascii="Times New Roman" w:hAnsi="Times New Roman"/>
          <w:color w:val="000000"/>
          <w:szCs w:val="22"/>
        </w:rPr>
        <w:t>B and</w:t>
      </w:r>
      <w:r w:rsidRPr="001824A9">
        <w:rPr>
          <w:rFonts w:ascii="Times New Roman" w:hAnsi="Times New Roman"/>
          <w:color w:val="000000"/>
          <w:szCs w:val="22"/>
          <w:vertAlign w:val="superscript"/>
        </w:rPr>
        <w:t xml:space="preserve">  </w:t>
      </w:r>
      <w:r w:rsidRPr="001824A9">
        <w:rPr>
          <w:rFonts w:ascii="Times New Roman" w:hAnsi="Times New Roman"/>
          <w:color w:val="000000"/>
          <w:szCs w:val="22"/>
        </w:rPr>
        <w:t>Micallef BJ (2014) Theme 3a: Enhancing biomass production and yield by maintaining enhanced capacity for CO</w:t>
      </w:r>
      <w:r w:rsidRPr="001824A9">
        <w:rPr>
          <w:rFonts w:ascii="Times New Roman" w:hAnsi="Times New Roman"/>
          <w:color w:val="000000"/>
          <w:szCs w:val="22"/>
          <w:vertAlign w:val="subscript"/>
        </w:rPr>
        <w:t>2</w:t>
      </w:r>
      <w:r w:rsidRPr="001824A9">
        <w:rPr>
          <w:rFonts w:ascii="Times New Roman" w:hAnsi="Times New Roman"/>
          <w:color w:val="000000"/>
          <w:szCs w:val="22"/>
        </w:rPr>
        <w:t xml:space="preserve"> uptake in response to elevated CO</w:t>
      </w:r>
      <w:r w:rsidRPr="001824A9">
        <w:rPr>
          <w:rFonts w:ascii="Times New Roman" w:hAnsi="Times New Roman"/>
          <w:color w:val="000000"/>
          <w:szCs w:val="22"/>
          <w:vertAlign w:val="subscript"/>
        </w:rPr>
        <w:t xml:space="preserve">2 </w:t>
      </w:r>
      <w:r w:rsidRPr="001824A9">
        <w:rPr>
          <w:rFonts w:ascii="Times New Roman" w:hAnsi="Times New Roman"/>
          <w:color w:val="000000"/>
          <w:szCs w:val="22"/>
        </w:rPr>
        <w:t xml:space="preserve">. </w:t>
      </w:r>
      <w:r w:rsidRPr="001824A9">
        <w:rPr>
          <w:rFonts w:ascii="Times New Roman" w:hAnsi="Times New Roman"/>
          <w:color w:val="000000"/>
          <w:szCs w:val="22"/>
          <w:lang w:val="en-CA" w:eastAsia="en-CA"/>
        </w:rPr>
        <w:t>Canadian Journal of Plant Science</w:t>
      </w:r>
      <w:r w:rsidRPr="001824A9">
        <w:rPr>
          <w:rFonts w:ascii="Times New Roman" w:hAnsi="Times New Roman"/>
          <w:color w:val="000000"/>
          <w:szCs w:val="22"/>
          <w:shd w:val="clear" w:color="auto" w:fill="FFFFFF"/>
        </w:rPr>
        <w:t>, 94: 1075-1083</w:t>
      </w:r>
      <w:r w:rsidRPr="001824A9">
        <w:rPr>
          <w:rFonts w:ascii="Times New Roman" w:hAnsi="Times New Roman"/>
          <w:color w:val="000000"/>
          <w:szCs w:val="22"/>
          <w:lang w:val="en-CA" w:eastAsia="en-CA"/>
        </w:rPr>
        <w:t>.</w:t>
      </w:r>
      <w:r w:rsidRPr="001824A9">
        <w:rPr>
          <w:rFonts w:ascii="Times New Roman" w:hAnsi="Times New Roman"/>
          <w:color w:val="000000"/>
          <w:szCs w:val="22"/>
        </w:rPr>
        <w:t xml:space="preserve">   </w:t>
      </w:r>
    </w:p>
    <w:p w14:paraId="7718C80B" w14:textId="77777777" w:rsidR="001824A9" w:rsidRPr="001824A9" w:rsidRDefault="001824A9" w:rsidP="001824A9">
      <w:pPr>
        <w:numPr>
          <w:ilvl w:val="0"/>
          <w:numId w:val="4"/>
        </w:numPr>
        <w:spacing w:after="120" w:line="276" w:lineRule="auto"/>
        <w:ind w:left="714" w:hanging="357"/>
        <w:textAlignment w:val="baseline"/>
        <w:rPr>
          <w:rFonts w:ascii="Times New Roman" w:hAnsi="Times New Roman"/>
          <w:color w:val="000000"/>
          <w:szCs w:val="22"/>
          <w:u w:val="single"/>
        </w:rPr>
      </w:pPr>
      <w:proofErr w:type="spellStart"/>
      <w:r w:rsidRPr="001824A9">
        <w:rPr>
          <w:rFonts w:ascii="Times New Roman" w:hAnsi="Times New Roman"/>
          <w:bCs/>
          <w:szCs w:val="22"/>
        </w:rPr>
        <w:lastRenderedPageBreak/>
        <w:t>Leonardos</w:t>
      </w:r>
      <w:proofErr w:type="spellEnd"/>
      <w:r w:rsidRPr="001824A9">
        <w:rPr>
          <w:rFonts w:ascii="Times New Roman" w:hAnsi="Times New Roman"/>
          <w:bCs/>
          <w:szCs w:val="22"/>
        </w:rPr>
        <w:t xml:space="preserve"> ED, Rauf SA</w:t>
      </w:r>
      <w:r w:rsidRPr="001824A9">
        <w:rPr>
          <w:rFonts w:ascii="Times New Roman" w:hAnsi="Times New Roman"/>
          <w:b/>
          <w:bCs/>
          <w:szCs w:val="22"/>
        </w:rPr>
        <w:t xml:space="preserve">, </w:t>
      </w:r>
      <w:proofErr w:type="spellStart"/>
      <w:r w:rsidRPr="001824A9">
        <w:rPr>
          <w:rFonts w:ascii="Times New Roman" w:hAnsi="Times New Roman"/>
          <w:b/>
          <w:szCs w:val="22"/>
        </w:rPr>
        <w:t>Weraduwage</w:t>
      </w:r>
      <w:proofErr w:type="spellEnd"/>
      <w:r w:rsidRPr="001824A9">
        <w:rPr>
          <w:rFonts w:ascii="Times New Roman" w:hAnsi="Times New Roman"/>
          <w:b/>
          <w:szCs w:val="22"/>
        </w:rPr>
        <w:t xml:space="preserve"> SM</w:t>
      </w:r>
      <w:r w:rsidRPr="001824A9">
        <w:rPr>
          <w:rFonts w:ascii="Times New Roman" w:hAnsi="Times New Roman"/>
          <w:szCs w:val="22"/>
        </w:rPr>
        <w:t xml:space="preserve">, </w:t>
      </w:r>
      <w:proofErr w:type="spellStart"/>
      <w:r w:rsidRPr="001824A9">
        <w:rPr>
          <w:rFonts w:ascii="Times New Roman" w:hAnsi="Times New Roman"/>
          <w:szCs w:val="22"/>
        </w:rPr>
        <w:t>Marillia</w:t>
      </w:r>
      <w:proofErr w:type="spellEnd"/>
      <w:r w:rsidRPr="001824A9">
        <w:rPr>
          <w:rFonts w:ascii="Times New Roman" w:hAnsi="Times New Roman"/>
          <w:szCs w:val="22"/>
        </w:rPr>
        <w:t xml:space="preserve"> E-F, Taylor DC, Micallef BJ</w:t>
      </w:r>
      <w:r w:rsidRPr="001824A9">
        <w:rPr>
          <w:rFonts w:ascii="Times New Roman" w:hAnsi="Times New Roman"/>
          <w:bCs/>
          <w:szCs w:val="22"/>
        </w:rPr>
        <w:t xml:space="preserve"> and </w:t>
      </w:r>
      <w:proofErr w:type="spellStart"/>
      <w:r w:rsidRPr="001824A9">
        <w:rPr>
          <w:rFonts w:ascii="Times New Roman" w:hAnsi="Times New Roman"/>
          <w:bCs/>
          <w:szCs w:val="22"/>
        </w:rPr>
        <w:t>Grodzinski</w:t>
      </w:r>
      <w:proofErr w:type="spellEnd"/>
      <w:r w:rsidRPr="001824A9">
        <w:rPr>
          <w:rFonts w:ascii="Times New Roman" w:hAnsi="Times New Roman"/>
          <w:bCs/>
          <w:szCs w:val="22"/>
        </w:rPr>
        <w:t xml:space="preserve"> B (2013). </w:t>
      </w:r>
      <w:r w:rsidRPr="001824A9">
        <w:rPr>
          <w:rFonts w:ascii="Times New Roman" w:eastAsia="Arial Unicode MS" w:hAnsi="Times New Roman"/>
          <w:kern w:val="36"/>
          <w:szCs w:val="22"/>
          <w:lang w:val="en-CA" w:eastAsia="en-CA"/>
        </w:rPr>
        <w:t>Photosynthetic capacity of the inflorescence is a major contributor to daily-C-gain and the responsiveness of growth to elevated CO</w:t>
      </w:r>
      <w:r w:rsidRPr="001824A9">
        <w:rPr>
          <w:rFonts w:ascii="Times New Roman" w:eastAsia="Arial Unicode MS" w:hAnsi="Times New Roman"/>
          <w:kern w:val="36"/>
          <w:szCs w:val="22"/>
          <w:bdr w:val="none" w:sz="0" w:space="0" w:color="auto" w:frame="1"/>
          <w:vertAlign w:val="subscript"/>
          <w:lang w:val="en-CA" w:eastAsia="en-CA"/>
        </w:rPr>
        <w:t>2</w:t>
      </w:r>
      <w:r w:rsidRPr="001824A9">
        <w:rPr>
          <w:rFonts w:ascii="Times New Roman" w:eastAsia="Arial Unicode MS" w:hAnsi="Times New Roman"/>
          <w:kern w:val="36"/>
          <w:szCs w:val="22"/>
          <w:lang w:val="en-CA" w:eastAsia="en-CA"/>
        </w:rPr>
        <w:t> in </w:t>
      </w:r>
      <w:r w:rsidRPr="001824A9">
        <w:rPr>
          <w:rFonts w:ascii="Times New Roman" w:eastAsia="Arial Unicode MS" w:hAnsi="Times New Roman"/>
          <w:i/>
          <w:iCs/>
          <w:kern w:val="36"/>
          <w:szCs w:val="22"/>
          <w:bdr w:val="none" w:sz="0" w:space="0" w:color="auto" w:frame="1"/>
          <w:lang w:val="en-CA" w:eastAsia="en-CA"/>
        </w:rPr>
        <w:t>Arabidopsis thaliana</w:t>
      </w:r>
      <w:r w:rsidRPr="001824A9">
        <w:rPr>
          <w:rFonts w:ascii="Times New Roman" w:eastAsia="Arial Unicode MS" w:hAnsi="Times New Roman"/>
          <w:kern w:val="36"/>
          <w:szCs w:val="22"/>
          <w:lang w:val="en-CA" w:eastAsia="en-CA"/>
        </w:rPr>
        <w:t> with repressed expression of mitochondrial-pyruvate-dehydrogenase-kinase. </w:t>
      </w:r>
      <w:hyperlink r:id="rId10" w:tooltip="Go to Environmental and Experimental Botany on ScienceDirect" w:history="1">
        <w:r w:rsidRPr="001824A9">
          <w:rPr>
            <w:rFonts w:ascii="Times New Roman" w:eastAsia="Arial Unicode MS" w:hAnsi="Times New Roman"/>
            <w:szCs w:val="22"/>
            <w:bdr w:val="none" w:sz="0" w:space="0" w:color="auto" w:frame="1"/>
            <w:lang w:val="en-CA" w:eastAsia="en-CA"/>
          </w:rPr>
          <w:t>Environmental and Experimental Botany</w:t>
        </w:r>
      </w:hyperlink>
      <w:r w:rsidRPr="001824A9">
        <w:rPr>
          <w:rFonts w:ascii="Times New Roman" w:eastAsia="Arial Unicode MS" w:hAnsi="Times New Roman"/>
          <w:bCs/>
          <w:szCs w:val="22"/>
          <w:lang w:val="en-CA" w:eastAsia="en-CA"/>
        </w:rPr>
        <w:t>, 107:</w:t>
      </w:r>
      <w:r w:rsidRPr="001824A9">
        <w:rPr>
          <w:rFonts w:ascii="Times New Roman" w:eastAsia="Arial Unicode MS" w:hAnsi="Times New Roman"/>
          <w:szCs w:val="22"/>
          <w:lang w:val="en-CA" w:eastAsia="en-CA"/>
        </w:rPr>
        <w:t xml:space="preserve"> 84–97.</w:t>
      </w:r>
      <w:r w:rsidRPr="001824A9">
        <w:rPr>
          <w:rFonts w:ascii="Times New Roman" w:hAnsi="Times New Roman"/>
          <w:bCs/>
          <w:szCs w:val="22"/>
        </w:rPr>
        <w:t xml:space="preserve"> </w:t>
      </w:r>
    </w:p>
    <w:p w14:paraId="0CBF3C25" w14:textId="77777777" w:rsidR="001824A9" w:rsidRPr="001824A9" w:rsidRDefault="001824A9" w:rsidP="001824A9">
      <w:pPr>
        <w:numPr>
          <w:ilvl w:val="0"/>
          <w:numId w:val="4"/>
        </w:numPr>
        <w:autoSpaceDE w:val="0"/>
        <w:autoSpaceDN w:val="0"/>
        <w:adjustRightInd w:val="0"/>
        <w:spacing w:after="120" w:line="276" w:lineRule="auto"/>
        <w:ind w:left="714" w:hanging="357"/>
        <w:rPr>
          <w:rFonts w:ascii="Times New Roman" w:hAnsi="Times New Roman"/>
          <w:color w:val="000000"/>
          <w:szCs w:val="22"/>
          <w:u w:val="single"/>
        </w:rPr>
      </w:pPr>
      <w:proofErr w:type="spellStart"/>
      <w:r w:rsidRPr="001824A9">
        <w:rPr>
          <w:rFonts w:ascii="Times New Roman" w:hAnsi="Times New Roman"/>
          <w:b/>
          <w:color w:val="000000"/>
          <w:szCs w:val="22"/>
          <w:lang w:val="en-CA" w:eastAsia="en-CA"/>
        </w:rPr>
        <w:t>Weraduwage</w:t>
      </w:r>
      <w:proofErr w:type="spellEnd"/>
      <w:r w:rsidRPr="001824A9">
        <w:rPr>
          <w:rFonts w:ascii="Times New Roman" w:hAnsi="Times New Roman"/>
          <w:b/>
          <w:color w:val="000000"/>
          <w:szCs w:val="22"/>
          <w:lang w:val="en-CA" w:eastAsia="en-CA"/>
        </w:rPr>
        <w:t xml:space="preserve"> SM</w:t>
      </w:r>
      <w:r w:rsidRPr="001824A9">
        <w:rPr>
          <w:rFonts w:ascii="Times New Roman" w:hAnsi="Times New Roman"/>
          <w:color w:val="000000"/>
          <w:szCs w:val="22"/>
          <w:lang w:val="en-CA" w:eastAsia="en-CA"/>
        </w:rPr>
        <w:t xml:space="preserve">, Micallef BJ, </w:t>
      </w:r>
      <w:proofErr w:type="spellStart"/>
      <w:r w:rsidRPr="001824A9">
        <w:rPr>
          <w:rFonts w:ascii="Times New Roman" w:hAnsi="Times New Roman"/>
          <w:color w:val="000000"/>
          <w:szCs w:val="22"/>
          <w:lang w:val="en-CA" w:eastAsia="en-CA"/>
        </w:rPr>
        <w:t>Grodzinski</w:t>
      </w:r>
      <w:proofErr w:type="spellEnd"/>
      <w:r w:rsidRPr="001824A9">
        <w:rPr>
          <w:rFonts w:ascii="Times New Roman" w:hAnsi="Times New Roman"/>
          <w:color w:val="000000"/>
          <w:szCs w:val="22"/>
          <w:lang w:val="en-CA" w:eastAsia="en-CA"/>
        </w:rPr>
        <w:t xml:space="preserve"> B, Taylor DC, and </w:t>
      </w:r>
      <w:proofErr w:type="spellStart"/>
      <w:r w:rsidRPr="001824A9">
        <w:rPr>
          <w:rFonts w:ascii="Times New Roman" w:hAnsi="Times New Roman"/>
          <w:color w:val="000000"/>
          <w:szCs w:val="22"/>
          <w:lang w:val="en-CA" w:eastAsia="en-CA"/>
        </w:rPr>
        <w:t>Marillia</w:t>
      </w:r>
      <w:proofErr w:type="spellEnd"/>
      <w:r w:rsidRPr="001824A9">
        <w:rPr>
          <w:rFonts w:ascii="Times New Roman" w:hAnsi="Times New Roman"/>
          <w:color w:val="000000"/>
          <w:szCs w:val="22"/>
          <w:lang w:val="en-CA" w:eastAsia="en-CA"/>
        </w:rPr>
        <w:t xml:space="preserve"> E-F (2011) Plant Systems: Roles of dark respiration in plant growth and productivity. In: Murray Moo-Young (ed.), Comprehensive Biotechnology, second edition, 4, 191–207. Elsevier.</w:t>
      </w:r>
      <w:r w:rsidRPr="001824A9">
        <w:rPr>
          <w:rFonts w:ascii="Times New Roman" w:hAnsi="Times New Roman"/>
          <w:bCs/>
          <w:szCs w:val="22"/>
        </w:rPr>
        <w:t xml:space="preserve"> </w:t>
      </w:r>
    </w:p>
    <w:p w14:paraId="34E1AB07" w14:textId="77777777" w:rsidR="001824A9" w:rsidRPr="00B25AD3" w:rsidRDefault="001824A9" w:rsidP="00561758">
      <w:pPr>
        <w:pStyle w:val="ListParagraph"/>
        <w:spacing w:after="160" w:line="259" w:lineRule="auto"/>
        <w:ind w:left="90"/>
        <w:rPr>
          <w:rFonts w:asciiTheme="minorHAnsi" w:eastAsiaTheme="minorHAnsi" w:hAnsiTheme="minorHAnsi" w:cstheme="minorHAnsi"/>
          <w:sz w:val="24"/>
          <w:szCs w:val="24"/>
        </w:rPr>
      </w:pPr>
    </w:p>
    <w:p w14:paraId="42312AFA" w14:textId="77777777" w:rsidR="00C127FA" w:rsidRPr="00C511E1" w:rsidRDefault="00C127FA" w:rsidP="00D007FF">
      <w:pPr>
        <w:spacing w:line="276" w:lineRule="auto"/>
        <w:rPr>
          <w:rFonts w:asciiTheme="minorHAnsi" w:hAnsiTheme="minorHAnsi" w:cstheme="minorHAnsi"/>
          <w:b/>
          <w:color w:val="C00000"/>
          <w:sz w:val="24"/>
          <w:szCs w:val="24"/>
        </w:rPr>
      </w:pPr>
    </w:p>
    <w:p w14:paraId="734A9787" w14:textId="77777777" w:rsidR="00C127FA" w:rsidRPr="00C511E1" w:rsidRDefault="00C127FA" w:rsidP="00D007FF">
      <w:pPr>
        <w:spacing w:line="276" w:lineRule="auto"/>
        <w:rPr>
          <w:rFonts w:asciiTheme="minorHAnsi" w:hAnsiTheme="minorHAnsi" w:cstheme="minorHAnsi"/>
          <w:b/>
          <w:sz w:val="24"/>
          <w:szCs w:val="24"/>
        </w:rPr>
      </w:pPr>
    </w:p>
    <w:sectPr w:rsidR="00C127FA" w:rsidRPr="00C511E1" w:rsidSect="00C511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ijetilleke, Sarathi" w:date="2019-09-22T23:14:00Z" w:initials="WS">
    <w:p w14:paraId="4B93A478" w14:textId="77777777" w:rsidR="000D3FBF" w:rsidRDefault="000D3FBF">
      <w:pPr>
        <w:pStyle w:val="CommentText"/>
      </w:pPr>
      <w:r>
        <w:rPr>
          <w:rStyle w:val="CommentReference"/>
        </w:rPr>
        <w:annotationRef/>
      </w:r>
      <w:r>
        <w:t xml:space="preserve">Can we link </w:t>
      </w:r>
      <w:proofErr w:type="gramStart"/>
      <w:r>
        <w:t>to  the</w:t>
      </w:r>
      <w:proofErr w:type="gramEnd"/>
      <w:r>
        <w:t xml:space="preserve"> Code of Ethics Doc?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93A4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93A478" w16cid:durableId="214EDD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61F7"/>
    <w:multiLevelType w:val="hybridMultilevel"/>
    <w:tmpl w:val="3D36C2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F64D7"/>
    <w:multiLevelType w:val="hybridMultilevel"/>
    <w:tmpl w:val="887C9A5A"/>
    <w:lvl w:ilvl="0" w:tplc="E63AE7B0">
      <w:start w:val="1"/>
      <w:numFmt w:val="bullet"/>
      <w:lvlText w:val=""/>
      <w:lvlJc w:val="left"/>
      <w:pPr>
        <w:ind w:left="720" w:hanging="360"/>
      </w:pPr>
      <w:rPr>
        <w:rFonts w:ascii="Wingdings" w:hAnsi="Wingdings" w:hint="default"/>
        <w:sz w:val="20"/>
        <w:szCs w:val="20"/>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892B40"/>
    <w:multiLevelType w:val="hybridMultilevel"/>
    <w:tmpl w:val="C448B8BC"/>
    <w:lvl w:ilvl="0" w:tplc="7DC6A2D6">
      <w:start w:val="1"/>
      <w:numFmt w:val="bullet"/>
      <w:lvlText w:val=""/>
      <w:lvlJc w:val="left"/>
      <w:pPr>
        <w:ind w:left="720" w:hanging="360"/>
      </w:pPr>
      <w:rPr>
        <w:rFonts w:ascii="Wingdings" w:hAnsi="Wingdings" w:hint="default"/>
        <w:sz w:val="20"/>
        <w:szCs w:val="20"/>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905FFA"/>
    <w:multiLevelType w:val="hybridMultilevel"/>
    <w:tmpl w:val="9550AB1E"/>
    <w:lvl w:ilvl="0" w:tplc="387A1D76">
      <w:start w:val="1"/>
      <w:numFmt w:val="bullet"/>
      <w:lvlText w:val=""/>
      <w:lvlJc w:val="left"/>
      <w:pPr>
        <w:ind w:left="720" w:hanging="360"/>
      </w:pPr>
      <w:rPr>
        <w:rFonts w:ascii="Wingdings" w:hAnsi="Wingdings"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EA0CC2"/>
    <w:multiLevelType w:val="hybridMultilevel"/>
    <w:tmpl w:val="CF4400CA"/>
    <w:lvl w:ilvl="0" w:tplc="387A1D76">
      <w:start w:val="1"/>
      <w:numFmt w:val="bullet"/>
      <w:lvlText w:val=""/>
      <w:lvlJc w:val="left"/>
      <w:pPr>
        <w:tabs>
          <w:tab w:val="num" w:pos="2160"/>
        </w:tabs>
        <w:ind w:left="2160" w:hanging="360"/>
      </w:pPr>
      <w:rPr>
        <w:rFonts w:ascii="Wingdings" w:hAnsi="Wingdings" w:hint="default"/>
        <w:sz w:val="20"/>
      </w:rPr>
    </w:lvl>
    <w:lvl w:ilvl="1" w:tplc="1009000B">
      <w:start w:val="1"/>
      <w:numFmt w:val="bullet"/>
      <w:lvlText w:val=""/>
      <w:lvlJc w:val="left"/>
      <w:pPr>
        <w:ind w:left="2160" w:hanging="360"/>
      </w:pPr>
      <w:rPr>
        <w:rFonts w:ascii="Wingdings" w:hAnsi="Wingdings" w:hint="default"/>
        <w:sz w:val="20"/>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4EA7AB0"/>
    <w:multiLevelType w:val="hybridMultilevel"/>
    <w:tmpl w:val="91863F04"/>
    <w:lvl w:ilvl="0" w:tplc="03AE9324">
      <w:start w:val="1"/>
      <w:numFmt w:val="bullet"/>
      <w:lvlText w:val=""/>
      <w:lvlJc w:val="left"/>
      <w:pPr>
        <w:ind w:left="786" w:hanging="360"/>
      </w:pPr>
      <w:rPr>
        <w:rFonts w:ascii="Wingdings" w:hAnsi="Wingdings" w:hint="default"/>
        <w:sz w:val="20"/>
        <w:szCs w:val="20"/>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FD0919"/>
    <w:multiLevelType w:val="hybridMultilevel"/>
    <w:tmpl w:val="5552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5"/>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uwat, Igor">
    <w15:presenceInfo w15:providerId="AD" w15:userId="S::houwatig@msu.edu::949d6568-e8a4-41dc-8c60-65a23879b885"/>
  </w15:person>
  <w15:person w15:author="Wijetilleke, Sarathi">
    <w15:presenceInfo w15:providerId="None" w15:userId="Wijetilleke, Sarat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BEC"/>
    <w:rsid w:val="00026BC2"/>
    <w:rsid w:val="0007358F"/>
    <w:rsid w:val="000750E4"/>
    <w:rsid w:val="00093B09"/>
    <w:rsid w:val="000D3FBF"/>
    <w:rsid w:val="00116A57"/>
    <w:rsid w:val="001548A3"/>
    <w:rsid w:val="001824A9"/>
    <w:rsid w:val="002A20A6"/>
    <w:rsid w:val="002E0F11"/>
    <w:rsid w:val="003448EC"/>
    <w:rsid w:val="004432F0"/>
    <w:rsid w:val="004F47F0"/>
    <w:rsid w:val="0050060F"/>
    <w:rsid w:val="00561758"/>
    <w:rsid w:val="00584B58"/>
    <w:rsid w:val="006651FE"/>
    <w:rsid w:val="006C2CF6"/>
    <w:rsid w:val="00730890"/>
    <w:rsid w:val="00782862"/>
    <w:rsid w:val="008C2E5A"/>
    <w:rsid w:val="009B6990"/>
    <w:rsid w:val="009F7B31"/>
    <w:rsid w:val="00A52D65"/>
    <w:rsid w:val="00B25AD3"/>
    <w:rsid w:val="00B55A5D"/>
    <w:rsid w:val="00B60B86"/>
    <w:rsid w:val="00BD50B7"/>
    <w:rsid w:val="00C127FA"/>
    <w:rsid w:val="00C503E2"/>
    <w:rsid w:val="00C511E1"/>
    <w:rsid w:val="00C753A9"/>
    <w:rsid w:val="00C82520"/>
    <w:rsid w:val="00CB2BEC"/>
    <w:rsid w:val="00CD6AC3"/>
    <w:rsid w:val="00D007FF"/>
    <w:rsid w:val="00D06F95"/>
    <w:rsid w:val="00D3755F"/>
    <w:rsid w:val="00E849B5"/>
    <w:rsid w:val="00E95F02"/>
    <w:rsid w:val="00F35C49"/>
    <w:rsid w:val="00F83134"/>
    <w:rsid w:val="00F8360F"/>
    <w:rsid w:val="00F9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FA18"/>
  <w15:chartTrackingRefBased/>
  <w15:docId w15:val="{535EF5E8-42DF-4975-B1AD-4170405D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2BEC"/>
    <w:pPr>
      <w:spacing w:after="0" w:line="240" w:lineRule="auto"/>
    </w:pPr>
    <w:rPr>
      <w:rFonts w:ascii="Arial" w:eastAsia="Times New Roman" w:hAnsi="Arial" w:cs="Times New Roman"/>
      <w:szCs w:val="28"/>
    </w:rPr>
  </w:style>
  <w:style w:type="paragraph" w:styleId="Heading2">
    <w:name w:val="heading 2"/>
    <w:basedOn w:val="Normal"/>
    <w:link w:val="Heading2Char"/>
    <w:uiPriority w:val="9"/>
    <w:qFormat/>
    <w:rsid w:val="003448EC"/>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8EC"/>
    <w:pPr>
      <w:ind w:left="720"/>
      <w:contextualSpacing/>
    </w:pPr>
  </w:style>
  <w:style w:type="character" w:customStyle="1" w:styleId="Heading2Char">
    <w:name w:val="Heading 2 Char"/>
    <w:basedOn w:val="DefaultParagraphFont"/>
    <w:link w:val="Heading2"/>
    <w:uiPriority w:val="9"/>
    <w:rsid w:val="003448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48EC"/>
    <w:pPr>
      <w:spacing w:before="100" w:beforeAutospacing="1" w:after="100" w:afterAutospacing="1"/>
    </w:pPr>
    <w:rPr>
      <w:rFonts w:ascii="Times New Roman" w:hAnsi="Times New Roman"/>
      <w:sz w:val="24"/>
      <w:szCs w:val="24"/>
    </w:rPr>
  </w:style>
  <w:style w:type="character" w:styleId="CommentReference">
    <w:name w:val="annotation reference"/>
    <w:basedOn w:val="DefaultParagraphFont"/>
    <w:uiPriority w:val="99"/>
    <w:semiHidden/>
    <w:unhideWhenUsed/>
    <w:rsid w:val="000D3FBF"/>
    <w:rPr>
      <w:sz w:val="16"/>
      <w:szCs w:val="16"/>
    </w:rPr>
  </w:style>
  <w:style w:type="paragraph" w:styleId="CommentText">
    <w:name w:val="annotation text"/>
    <w:basedOn w:val="Normal"/>
    <w:link w:val="CommentTextChar"/>
    <w:uiPriority w:val="99"/>
    <w:semiHidden/>
    <w:unhideWhenUsed/>
    <w:rsid w:val="000D3FBF"/>
    <w:rPr>
      <w:sz w:val="20"/>
      <w:szCs w:val="20"/>
    </w:rPr>
  </w:style>
  <w:style w:type="character" w:customStyle="1" w:styleId="CommentTextChar">
    <w:name w:val="Comment Text Char"/>
    <w:basedOn w:val="DefaultParagraphFont"/>
    <w:link w:val="CommentText"/>
    <w:uiPriority w:val="99"/>
    <w:semiHidden/>
    <w:rsid w:val="000D3FBF"/>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0D3FBF"/>
    <w:rPr>
      <w:b/>
      <w:bCs/>
    </w:rPr>
  </w:style>
  <w:style w:type="character" w:customStyle="1" w:styleId="CommentSubjectChar">
    <w:name w:val="Comment Subject Char"/>
    <w:basedOn w:val="CommentTextChar"/>
    <w:link w:val="CommentSubject"/>
    <w:uiPriority w:val="99"/>
    <w:semiHidden/>
    <w:rsid w:val="000D3FBF"/>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0D3F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FBF"/>
    <w:rPr>
      <w:rFonts w:ascii="Segoe UI" w:eastAsia="Times New Roman" w:hAnsi="Segoe UI" w:cs="Segoe UI"/>
      <w:sz w:val="18"/>
      <w:szCs w:val="18"/>
    </w:rPr>
  </w:style>
  <w:style w:type="character" w:customStyle="1" w:styleId="pagefirst">
    <w:name w:val="pagefirst"/>
    <w:basedOn w:val="DefaultParagraphFont"/>
    <w:rsid w:val="001824A9"/>
  </w:style>
  <w:style w:type="character" w:customStyle="1" w:styleId="pagelast">
    <w:name w:val="pagelast"/>
    <w:basedOn w:val="DefaultParagraphFont"/>
    <w:rsid w:val="0018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252085">
      <w:bodyDiv w:val="1"/>
      <w:marLeft w:val="0"/>
      <w:marRight w:val="0"/>
      <w:marTop w:val="0"/>
      <w:marBottom w:val="0"/>
      <w:divBdr>
        <w:top w:val="none" w:sz="0" w:space="0" w:color="auto"/>
        <w:left w:val="none" w:sz="0" w:space="0" w:color="auto"/>
        <w:bottom w:val="none" w:sz="0" w:space="0" w:color="auto"/>
        <w:right w:val="none" w:sz="0" w:space="0" w:color="auto"/>
      </w:divBdr>
    </w:div>
    <w:div w:id="15746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iencedirect.com/science/journal/00988472"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Wijetilleke, Sarathi</dc:creator>
  <cp:keywords/>
  <dc:description/>
  <cp:lastModifiedBy>Houwat, Igor</cp:lastModifiedBy>
  <cp:revision>46</cp:revision>
  <dcterms:created xsi:type="dcterms:W3CDTF">2019-09-23T01:20:00Z</dcterms:created>
  <dcterms:modified xsi:type="dcterms:W3CDTF">2019-10-14T16:05:00Z</dcterms:modified>
</cp:coreProperties>
</file>