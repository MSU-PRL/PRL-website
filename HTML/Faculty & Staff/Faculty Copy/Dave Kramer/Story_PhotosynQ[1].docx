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9BE0C8" w14:textId="36C34EAD" w:rsidR="003742BE" w:rsidRPr="0062371E" w:rsidRDefault="007A6F5F" w:rsidP="00773C73">
      <w:pPr>
        <w:spacing w:after="0" w:line="240" w:lineRule="auto"/>
        <w:rPr>
          <w:b/>
          <w:i/>
          <w:sz w:val="32"/>
          <w:szCs w:val="32"/>
        </w:rPr>
      </w:pPr>
      <w:r w:rsidRPr="0062371E">
        <w:rPr>
          <w:b/>
          <w:i/>
          <w:sz w:val="32"/>
          <w:szCs w:val="32"/>
        </w:rPr>
        <w:t xml:space="preserve">MSU’s </w:t>
      </w:r>
      <w:r w:rsidR="003742BE" w:rsidRPr="0062371E">
        <w:rPr>
          <w:b/>
          <w:i/>
          <w:sz w:val="32"/>
          <w:szCs w:val="32"/>
        </w:rPr>
        <w:t xml:space="preserve">‘Little Gadget that Could’ </w:t>
      </w:r>
      <w:r w:rsidR="00A0632A" w:rsidRPr="0062371E">
        <w:rPr>
          <w:b/>
          <w:i/>
          <w:sz w:val="32"/>
          <w:szCs w:val="32"/>
        </w:rPr>
        <w:t>Becom</w:t>
      </w:r>
      <w:r w:rsidR="00201A80" w:rsidRPr="0062371E">
        <w:rPr>
          <w:b/>
          <w:i/>
          <w:sz w:val="32"/>
          <w:szCs w:val="32"/>
        </w:rPr>
        <w:t>ing</w:t>
      </w:r>
      <w:r w:rsidR="00A0632A" w:rsidRPr="0062371E">
        <w:rPr>
          <w:b/>
          <w:i/>
          <w:sz w:val="32"/>
          <w:szCs w:val="32"/>
        </w:rPr>
        <w:t xml:space="preserve"> </w:t>
      </w:r>
      <w:r w:rsidR="00ED7EA5" w:rsidRPr="0062371E">
        <w:rPr>
          <w:b/>
          <w:i/>
          <w:sz w:val="32"/>
          <w:szCs w:val="32"/>
        </w:rPr>
        <w:t xml:space="preserve">Game-Changer </w:t>
      </w:r>
      <w:r w:rsidR="00A0632A" w:rsidRPr="0062371E">
        <w:rPr>
          <w:b/>
          <w:i/>
          <w:sz w:val="32"/>
          <w:szCs w:val="32"/>
        </w:rPr>
        <w:t xml:space="preserve">for </w:t>
      </w:r>
      <w:r w:rsidR="0062371E" w:rsidRPr="0062371E">
        <w:rPr>
          <w:b/>
          <w:i/>
          <w:sz w:val="32"/>
          <w:szCs w:val="32"/>
        </w:rPr>
        <w:t xml:space="preserve">International </w:t>
      </w:r>
      <w:r w:rsidR="00A0632A" w:rsidRPr="0062371E">
        <w:rPr>
          <w:b/>
          <w:i/>
          <w:sz w:val="32"/>
          <w:szCs w:val="32"/>
        </w:rPr>
        <w:t>Researchers</w:t>
      </w:r>
    </w:p>
    <w:p w14:paraId="790B4AEB" w14:textId="77777777" w:rsidR="00773C73" w:rsidRPr="0061664F" w:rsidRDefault="00773C73" w:rsidP="00773C73">
      <w:pPr>
        <w:spacing w:after="0" w:line="240" w:lineRule="auto"/>
      </w:pPr>
    </w:p>
    <w:p w14:paraId="414619A6" w14:textId="77777777" w:rsidR="00502002" w:rsidRPr="0061664F" w:rsidRDefault="00705FAC" w:rsidP="008E6DB6">
      <w:pPr>
        <w:spacing w:after="0" w:line="240" w:lineRule="auto"/>
        <w:outlineLvl w:val="0"/>
        <w:rPr>
          <w:sz w:val="18"/>
          <w:szCs w:val="18"/>
        </w:rPr>
      </w:pPr>
      <w:r w:rsidRPr="0061664F">
        <w:rPr>
          <w:sz w:val="18"/>
          <w:szCs w:val="18"/>
        </w:rPr>
        <w:t xml:space="preserve">Contact: </w:t>
      </w:r>
      <w:hyperlink r:id="rId8" w:history="1">
        <w:r w:rsidR="00773C73" w:rsidRPr="0061664F">
          <w:rPr>
            <w:rStyle w:val="Hyperlink"/>
            <w:sz w:val="18"/>
            <w:szCs w:val="18"/>
          </w:rPr>
          <w:t xml:space="preserve">Jessy </w:t>
        </w:r>
        <w:proofErr w:type="spellStart"/>
        <w:r w:rsidR="00773C73" w:rsidRPr="0061664F">
          <w:rPr>
            <w:rStyle w:val="Hyperlink"/>
            <w:sz w:val="18"/>
            <w:szCs w:val="18"/>
          </w:rPr>
          <w:t>Sielski</w:t>
        </w:r>
        <w:proofErr w:type="spellEnd"/>
      </w:hyperlink>
    </w:p>
    <w:p w14:paraId="3952CDF2" w14:textId="77777777" w:rsidR="00773C73" w:rsidRPr="0061664F" w:rsidRDefault="00773C73" w:rsidP="004A4F80">
      <w:pPr>
        <w:spacing w:after="0" w:line="240" w:lineRule="auto"/>
        <w:rPr>
          <w:sz w:val="18"/>
          <w:szCs w:val="18"/>
        </w:rPr>
      </w:pPr>
    </w:p>
    <w:p w14:paraId="38B3922F" w14:textId="77777777" w:rsidR="00773C73" w:rsidRPr="0061664F" w:rsidRDefault="00773C73" w:rsidP="008E6DB6">
      <w:pPr>
        <w:spacing w:after="0" w:line="240" w:lineRule="auto"/>
        <w:outlineLvl w:val="0"/>
        <w:rPr>
          <w:sz w:val="18"/>
          <w:szCs w:val="18"/>
        </w:rPr>
      </w:pPr>
      <w:r w:rsidRPr="0061664F">
        <w:rPr>
          <w:sz w:val="18"/>
          <w:szCs w:val="18"/>
        </w:rPr>
        <w:t>Published: April 7, 2016</w:t>
      </w:r>
    </w:p>
    <w:p w14:paraId="5BFBE3AC" w14:textId="77777777" w:rsidR="002F2BCE" w:rsidRPr="0061664F" w:rsidRDefault="002F2BCE" w:rsidP="004A4F80">
      <w:pPr>
        <w:spacing w:after="0" w:line="240" w:lineRule="auto"/>
      </w:pPr>
    </w:p>
    <w:p w14:paraId="695A2C14" w14:textId="77777777" w:rsidR="001369C6" w:rsidRPr="0061664F" w:rsidRDefault="001369C6" w:rsidP="004A4F80">
      <w:pPr>
        <w:spacing w:after="0" w:line="240" w:lineRule="auto"/>
      </w:pPr>
    </w:p>
    <w:p w14:paraId="4359D900" w14:textId="77777777" w:rsidR="00FC4AA0" w:rsidRPr="0061664F" w:rsidRDefault="00122B8B" w:rsidP="004A4F80">
      <w:pPr>
        <w:spacing w:after="0" w:line="240" w:lineRule="auto"/>
      </w:pPr>
      <w:r w:rsidRPr="0061664F">
        <w:t>Two years ago, when t</w:t>
      </w:r>
      <w:r w:rsidR="00731B05" w:rsidRPr="0061664F">
        <w:t xml:space="preserve">he MSU Global Center for Food Systems Innovation </w:t>
      </w:r>
      <w:r w:rsidRPr="0061664F">
        <w:t xml:space="preserve">chose to award an innovation grant to PhotosynQ, the young start-up project was entering the always critical proof-of-concept phase. </w:t>
      </w:r>
      <w:r w:rsidR="00C5325E" w:rsidRPr="0061664F">
        <w:t xml:space="preserve">Today, the nifty little gadget (better known as the MultispeQ) and its </w:t>
      </w:r>
      <w:r w:rsidR="00572205" w:rsidRPr="0061664F">
        <w:t>cloud</w:t>
      </w:r>
      <w:r w:rsidR="00C5325E" w:rsidRPr="0061664F">
        <w:t xml:space="preserve">-based </w:t>
      </w:r>
      <w:r w:rsidR="00370F70" w:rsidRPr="0061664F">
        <w:t xml:space="preserve">data-aggregating </w:t>
      </w:r>
      <w:r w:rsidR="00C5325E" w:rsidRPr="0061664F">
        <w:t xml:space="preserve">platform </w:t>
      </w:r>
      <w:ins w:id="0" w:author="Microsoft Office User" w:date="2016-04-10T11:21:00Z">
        <w:r w:rsidR="008E6DB6">
          <w:t xml:space="preserve">called PhotosynQ </w:t>
        </w:r>
      </w:ins>
      <w:r w:rsidR="00C5325E" w:rsidRPr="0061664F">
        <w:t xml:space="preserve">are </w:t>
      </w:r>
      <w:r w:rsidR="00370F70" w:rsidRPr="0061664F">
        <w:t>being used to battle malnutrition, drought, crop disease, and—yes, that’s right—Godzilla.</w:t>
      </w:r>
      <w:r w:rsidR="008F2035" w:rsidRPr="0061664F">
        <w:t xml:space="preserve"> (But we’ll get to that in a moment.)</w:t>
      </w:r>
    </w:p>
    <w:p w14:paraId="68E6B7C1" w14:textId="77777777" w:rsidR="00370F70" w:rsidRPr="0061664F" w:rsidRDefault="00370F70" w:rsidP="004A4F80">
      <w:pPr>
        <w:spacing w:after="0" w:line="240" w:lineRule="auto"/>
      </w:pPr>
    </w:p>
    <w:p w14:paraId="76245062" w14:textId="77777777" w:rsidR="002C6DC7" w:rsidRPr="0061664F" w:rsidRDefault="00176EFA" w:rsidP="008E6DB6">
      <w:pPr>
        <w:spacing w:after="0" w:line="240" w:lineRule="auto"/>
        <w:outlineLvl w:val="0"/>
      </w:pPr>
      <w:r w:rsidRPr="0061664F">
        <w:rPr>
          <w:b/>
          <w:sz w:val="24"/>
          <w:szCs w:val="24"/>
        </w:rPr>
        <w:t>What is PhotosynQ?</w:t>
      </w:r>
      <w:r w:rsidRPr="0061664F">
        <w:t xml:space="preserve"> </w:t>
      </w:r>
    </w:p>
    <w:p w14:paraId="6A2CC7AB" w14:textId="77777777" w:rsidR="002C6DC7" w:rsidRPr="0061664F" w:rsidRDefault="002C6DC7" w:rsidP="004A4F80">
      <w:pPr>
        <w:spacing w:after="0" w:line="240" w:lineRule="auto"/>
      </w:pPr>
    </w:p>
    <w:p w14:paraId="52F4E5ED" w14:textId="0F31BE63" w:rsidR="00750BC4" w:rsidRPr="0061664F" w:rsidRDefault="0079198B" w:rsidP="008E6DB6">
      <w:pPr>
        <w:spacing w:after="0" w:line="240" w:lineRule="auto"/>
      </w:pPr>
      <w:r w:rsidRPr="0061664F">
        <w:t xml:space="preserve">Often mistakenly used to describe the MultispeQ device itself, PhotosynQ is actually the </w:t>
      </w:r>
      <w:r w:rsidR="006B7963" w:rsidRPr="0061664F">
        <w:t xml:space="preserve">parent </w:t>
      </w:r>
      <w:commentRangeStart w:id="1"/>
      <w:del w:id="2" w:author="Microsoft Office User" w:date="2016-04-10T11:21:00Z">
        <w:r w:rsidR="006B7963" w:rsidRPr="0061664F" w:rsidDel="008E6DB6">
          <w:delText xml:space="preserve">company </w:delText>
        </w:r>
      </w:del>
      <w:ins w:id="3" w:author="Microsoft Office User" w:date="2016-04-10T11:21:00Z">
        <w:r w:rsidR="008E6DB6">
          <w:t xml:space="preserve">platform </w:t>
        </w:r>
      </w:ins>
      <w:commentRangeEnd w:id="1"/>
      <w:ins w:id="4" w:author="Microsoft Office User" w:date="2016-04-10T11:22:00Z">
        <w:r w:rsidR="008E6DB6">
          <w:rPr>
            <w:rStyle w:val="CommentReference"/>
          </w:rPr>
          <w:commentReference w:id="1"/>
        </w:r>
      </w:ins>
      <w:r w:rsidR="006B7963" w:rsidRPr="0061664F">
        <w:t>that offers a suite of tools and resources that allow educators, researchers, farmers, and citizen scientists to measure plant, soil, water, and environmental parameters</w:t>
      </w:r>
      <w:ins w:id="5" w:author="Microsoft Office User" w:date="2016-04-10T11:23:00Z">
        <w:r w:rsidR="008E6DB6">
          <w:t xml:space="preserve">. The MultispeQ is </w:t>
        </w:r>
      </w:ins>
      <w:del w:id="6" w:author="Microsoft Office User" w:date="2016-04-10T11:23:00Z">
        <w:r w:rsidR="006B7963" w:rsidRPr="0061664F" w:rsidDel="008E6DB6">
          <w:delText xml:space="preserve"> from </w:delText>
        </w:r>
      </w:del>
      <w:r w:rsidR="006B7963" w:rsidRPr="0061664F">
        <w:t xml:space="preserve">a </w:t>
      </w:r>
      <w:del w:id="7" w:author="Microsoft Office User" w:date="2016-04-10T11:23:00Z">
        <w:r w:rsidR="006B7963" w:rsidRPr="0061664F" w:rsidDel="008E6DB6">
          <w:delText xml:space="preserve">single, </w:delText>
        </w:r>
      </w:del>
      <w:r w:rsidR="006B7963" w:rsidRPr="0061664F">
        <w:t>low-cost, handheld device</w:t>
      </w:r>
      <w:ins w:id="8" w:author="Microsoft Office User" w:date="2016-04-10T11:23:00Z">
        <w:r w:rsidR="008E6DB6">
          <w:t xml:space="preserve"> that </w:t>
        </w:r>
      </w:ins>
      <w:del w:id="9" w:author="Microsoft Office User" w:date="2016-04-10T11:24:00Z">
        <w:r w:rsidR="006B7963" w:rsidRPr="0061664F" w:rsidDel="008E6DB6">
          <w:delText xml:space="preserve">. </w:delText>
        </w:r>
        <w:r w:rsidR="00750BC4" w:rsidRPr="0061664F" w:rsidDel="008E6DB6">
          <w:delText xml:space="preserve">Designed for the field and the lab, the MultispeQ </w:delText>
        </w:r>
        <w:r w:rsidR="006B7963" w:rsidRPr="0061664F" w:rsidDel="008E6DB6">
          <w:delText xml:space="preserve">device </w:delText>
        </w:r>
      </w:del>
      <w:r w:rsidR="00750BC4" w:rsidRPr="0061664F">
        <w:t xml:space="preserve">connects to the PhotosynQ platform to </w:t>
      </w:r>
      <w:ins w:id="10" w:author="Microsoft Office User" w:date="2016-04-10T11:24:00Z">
        <w:r w:rsidR="008E6DB6">
          <w:t xml:space="preserve">allow rapid measurements of many </w:t>
        </w:r>
      </w:ins>
      <w:ins w:id="11" w:author="Microsoft Office User" w:date="2016-04-10T11:25:00Z">
        <w:r w:rsidR="008E6DB6">
          <w:t xml:space="preserve">important </w:t>
        </w:r>
      </w:ins>
      <w:ins w:id="12" w:author="Microsoft Office User" w:date="2016-04-10T11:24:00Z">
        <w:r w:rsidR="008E6DB6">
          <w:t>plant health properties</w:t>
        </w:r>
      </w:ins>
      <w:ins w:id="13" w:author="Microsoft Office User" w:date="2016-04-10T11:35:00Z">
        <w:r w:rsidR="00773531">
          <w:t xml:space="preserve"> that can be used to enhance plant management and breeding</w:t>
        </w:r>
      </w:ins>
      <w:del w:id="14" w:author="Microsoft Office User" w:date="2016-04-10T11:25:00Z">
        <w:r w:rsidR="00E56647" w:rsidRPr="0061664F" w:rsidDel="008E6DB6">
          <w:delText>collect</w:delText>
        </w:r>
        <w:r w:rsidR="00750BC4" w:rsidRPr="0061664F" w:rsidDel="008E6DB6">
          <w:delText xml:space="preserve"> data and </w:delText>
        </w:r>
        <w:r w:rsidR="00E56647" w:rsidRPr="0061664F" w:rsidDel="008E6DB6">
          <w:delText xml:space="preserve">simplify </w:delText>
        </w:r>
        <w:r w:rsidR="00750BC4" w:rsidRPr="0061664F" w:rsidDel="008E6DB6">
          <w:delText>analysis</w:delText>
        </w:r>
      </w:del>
      <w:r w:rsidR="00750BC4" w:rsidRPr="0061664F">
        <w:t xml:space="preserve">. Measurements are instantly available and ready to be analyzed on </w:t>
      </w:r>
      <w:r w:rsidR="002D51B4" w:rsidRPr="0061664F">
        <w:t>the</w:t>
      </w:r>
      <w:r w:rsidR="00750BC4" w:rsidRPr="0061664F">
        <w:t xml:space="preserve"> PhotosynQ mobile </w:t>
      </w:r>
      <w:r w:rsidR="002D51B4" w:rsidRPr="0061664F">
        <w:t>app or website. C</w:t>
      </w:r>
      <w:r w:rsidR="00750BC4" w:rsidRPr="0061664F">
        <w:t xml:space="preserve">ollaborators </w:t>
      </w:r>
      <w:r w:rsidR="002D51B4" w:rsidRPr="0061664F">
        <w:t>can</w:t>
      </w:r>
      <w:r w:rsidR="00750BC4" w:rsidRPr="0061664F">
        <w:t xml:space="preserve"> curate data together, across communities and countries, all in one place</w:t>
      </w:r>
      <w:ins w:id="15" w:author="Microsoft Office User" w:date="2016-04-10T11:25:00Z">
        <w:r w:rsidR="008E6DB6">
          <w:t>, allowing for both hyper-local and global scale analyses of how plants are performing</w:t>
        </w:r>
      </w:ins>
      <w:r w:rsidR="00750BC4" w:rsidRPr="0061664F">
        <w:t xml:space="preserve">. </w:t>
      </w:r>
    </w:p>
    <w:p w14:paraId="1825AA23" w14:textId="77777777" w:rsidR="001B5414" w:rsidRPr="0061664F" w:rsidRDefault="001B5414" w:rsidP="004A4F80">
      <w:pPr>
        <w:spacing w:after="0" w:line="240" w:lineRule="auto"/>
      </w:pPr>
    </w:p>
    <w:p w14:paraId="77FCCFE9" w14:textId="77777777" w:rsidR="001B5414" w:rsidRPr="0061664F" w:rsidRDefault="001B5414" w:rsidP="008E6DB6">
      <w:pPr>
        <w:spacing w:after="0" w:line="240" w:lineRule="auto"/>
        <w:outlineLvl w:val="0"/>
        <w:rPr>
          <w:b/>
          <w:sz w:val="24"/>
          <w:szCs w:val="24"/>
        </w:rPr>
      </w:pPr>
      <w:r w:rsidRPr="0061664F">
        <w:rPr>
          <w:b/>
          <w:sz w:val="24"/>
          <w:szCs w:val="24"/>
        </w:rPr>
        <w:t>How did the project get off the ground?</w:t>
      </w:r>
    </w:p>
    <w:p w14:paraId="38C11D9F" w14:textId="77777777" w:rsidR="00C10485" w:rsidRPr="0061664F" w:rsidRDefault="00C10485" w:rsidP="004A4F80">
      <w:pPr>
        <w:spacing w:after="0" w:line="240" w:lineRule="auto"/>
      </w:pPr>
    </w:p>
    <w:p w14:paraId="639A3FE4" w14:textId="69D0F493" w:rsidR="001B5414" w:rsidRPr="0061664F" w:rsidRDefault="0063729C" w:rsidP="00922A62">
      <w:pPr>
        <w:spacing w:after="0" w:line="240" w:lineRule="auto"/>
      </w:pPr>
      <w:r>
        <w:t>A</w:t>
      </w:r>
      <w:r w:rsidR="00730E94">
        <w:t xml:space="preserve">s </w:t>
      </w:r>
      <w:r w:rsidR="00B55EAF">
        <w:t>a renowned researcher of</w:t>
      </w:r>
      <w:r w:rsidR="00730E94" w:rsidRPr="00730E94">
        <w:t xml:space="preserve"> </w:t>
      </w:r>
      <w:r w:rsidR="00B55EAF">
        <w:t>p</w:t>
      </w:r>
      <w:r w:rsidR="00730E94" w:rsidRPr="00730E94">
        <w:t xml:space="preserve">hotosynthesis and </w:t>
      </w:r>
      <w:r w:rsidR="00B55EAF">
        <w:t>b</w:t>
      </w:r>
      <w:r w:rsidR="00730E94" w:rsidRPr="00730E94">
        <w:t>ioenergetics</w:t>
      </w:r>
      <w:r w:rsidR="00730E94">
        <w:t xml:space="preserve">, David Kramer had been building instruments to measure photosynthesis for years, </w:t>
      </w:r>
      <w:ins w:id="16" w:author="Microsoft Office User" w:date="2016-04-10T11:30:00Z">
        <w:r w:rsidR="00133AA6">
          <w:t xml:space="preserve">and dreamed of building a </w:t>
        </w:r>
      </w:ins>
      <w:ins w:id="17" w:author="Microsoft Office User" w:date="2016-04-10T11:31:00Z">
        <w:r w:rsidR="00133AA6">
          <w:t xml:space="preserve">network of photosynthesis monitors to see how plants worked in the real world. </w:t>
        </w:r>
      </w:ins>
      <w:ins w:id="18" w:author="Microsoft Office User" w:date="2016-04-10T11:32:00Z">
        <w:r w:rsidR="00922A62">
          <w:t>H</w:t>
        </w:r>
      </w:ins>
      <w:del w:id="19" w:author="Microsoft Office User" w:date="2016-04-10T11:31:00Z">
        <w:r w:rsidR="00730E94" w:rsidDel="00133AA6">
          <w:delText xml:space="preserve">but </w:delText>
        </w:r>
        <w:r w:rsidR="00E92B62" w:rsidDel="00133AA6">
          <w:delText>w</w:delText>
        </w:r>
      </w:del>
      <w:del w:id="20" w:author="Microsoft Office User" w:date="2016-04-10T11:32:00Z">
        <w:r w:rsidR="00E92B62" w:rsidDel="00922A62">
          <w:delText xml:space="preserve">hen </w:delText>
        </w:r>
        <w:r w:rsidR="00730E94" w:rsidDel="00922A62">
          <w:delText>h</w:delText>
        </w:r>
      </w:del>
      <w:r w:rsidR="00730E94">
        <w:t xml:space="preserve">e came to MSU </w:t>
      </w:r>
      <w:ins w:id="21" w:author="Microsoft Office User" w:date="2016-04-10T11:31:00Z">
        <w:r w:rsidR="00922A62">
          <w:t xml:space="preserve">in 2010, </w:t>
        </w:r>
      </w:ins>
      <w:ins w:id="22" w:author="Microsoft Office User" w:date="2016-04-10T11:32:00Z">
        <w:r w:rsidR="00922A62">
          <w:t xml:space="preserve">partly because it offered the possibility of accomplishing this goal. At MSU, he </w:t>
        </w:r>
      </w:ins>
      <w:del w:id="23" w:author="Microsoft Office User" w:date="2016-04-10T11:32:00Z">
        <w:r w:rsidR="00730E94" w:rsidDel="00922A62">
          <w:delText xml:space="preserve">and </w:delText>
        </w:r>
      </w:del>
      <w:r w:rsidR="00730E94">
        <w:t xml:space="preserve">met Greg </w:t>
      </w:r>
      <w:proofErr w:type="spellStart"/>
      <w:r w:rsidR="00730E94">
        <w:t>Austic</w:t>
      </w:r>
      <w:proofErr w:type="spellEnd"/>
      <w:r w:rsidR="00730E94">
        <w:t>—now a research technician and project manager with a background in economics</w:t>
      </w:r>
      <w:del w:id="24" w:author="Microsoft Office User" w:date="2016-04-10T11:32:00Z">
        <w:r w:rsidR="00730E94" w:rsidDel="00C04476">
          <w:delText xml:space="preserve"> and </w:delText>
        </w:r>
      </w:del>
      <w:ins w:id="25" w:author="Microsoft Office User" w:date="2016-04-10T11:32:00Z">
        <w:r w:rsidR="00C04476">
          <w:t xml:space="preserve">, </w:t>
        </w:r>
      </w:ins>
      <w:r w:rsidR="00730E94">
        <w:t>sociology</w:t>
      </w:r>
      <w:ins w:id="26" w:author="Microsoft Office User" w:date="2016-04-10T11:32:00Z">
        <w:r w:rsidR="00731923">
          <w:t xml:space="preserve"> and open science</w:t>
        </w:r>
      </w:ins>
      <w:r w:rsidR="00730E94">
        <w:t xml:space="preserve">—their two visions meshed and PhotosynQ was born. </w:t>
      </w:r>
      <w:del w:id="27" w:author="Microsoft Office User" w:date="2016-04-10T11:30:00Z">
        <w:r w:rsidR="00730E94" w:rsidDel="00133AA6">
          <w:delText xml:space="preserve"> </w:delText>
        </w:r>
      </w:del>
    </w:p>
    <w:p w14:paraId="2F91F395" w14:textId="77777777" w:rsidR="001B5414" w:rsidRPr="0061664F" w:rsidRDefault="001B5414" w:rsidP="005413A8">
      <w:pPr>
        <w:spacing w:after="0" w:line="240" w:lineRule="auto"/>
      </w:pPr>
    </w:p>
    <w:p w14:paraId="0D3A683C" w14:textId="155B847B" w:rsidR="00C10485" w:rsidRPr="0061664F" w:rsidRDefault="00C10485" w:rsidP="005413A8">
      <w:pPr>
        <w:spacing w:after="0" w:line="240" w:lineRule="auto"/>
      </w:pPr>
      <w:r w:rsidRPr="0061664F">
        <w:t>“</w:t>
      </w:r>
      <w:ins w:id="28" w:author="Microsoft Office User" w:date="2016-04-10T11:26:00Z">
        <w:r w:rsidR="008E6DB6">
          <w:t xml:space="preserve">We started the project with funding from the U.S. Department of Energy </w:t>
        </w:r>
      </w:ins>
      <w:ins w:id="29" w:author="Microsoft Office User" w:date="2016-04-10T11:28:00Z">
        <w:r w:rsidR="004A631C">
          <w:t>(</w:t>
        </w:r>
      </w:ins>
      <w:ins w:id="30" w:author="Microsoft Office User" w:date="2016-04-10T11:29:00Z">
        <w:r w:rsidR="00292EE4">
          <w:t>Basic Energy Sciences</w:t>
        </w:r>
      </w:ins>
      <w:ins w:id="31" w:author="Microsoft Office User" w:date="2016-04-10T11:28:00Z">
        <w:r w:rsidR="004A631C">
          <w:t xml:space="preserve">) </w:t>
        </w:r>
      </w:ins>
      <w:ins w:id="32" w:author="Microsoft Office User" w:date="2016-04-10T11:26:00Z">
        <w:r w:rsidR="008E6DB6">
          <w:t>to understand how plants capture and store energy</w:t>
        </w:r>
      </w:ins>
      <w:ins w:id="33" w:author="Microsoft Office User" w:date="2016-04-10T11:27:00Z">
        <w:r w:rsidR="008E6DB6">
          <w:t xml:space="preserve"> through photosynthesis</w:t>
        </w:r>
      </w:ins>
      <w:ins w:id="34" w:author="Microsoft Office User" w:date="2016-04-10T11:26:00Z">
        <w:r w:rsidR="008E6DB6">
          <w:t xml:space="preserve">. </w:t>
        </w:r>
      </w:ins>
      <w:r w:rsidR="005413A8" w:rsidRPr="0061664F">
        <w:t xml:space="preserve">Once we built </w:t>
      </w:r>
      <w:ins w:id="35" w:author="Microsoft Office User" w:date="2016-04-10T11:29:00Z">
        <w:r w:rsidR="00292EE4">
          <w:t xml:space="preserve">and tested </w:t>
        </w:r>
      </w:ins>
      <w:r w:rsidR="005413A8" w:rsidRPr="0061664F">
        <w:t xml:space="preserve">the device, </w:t>
      </w:r>
      <w:del w:id="36" w:author="Microsoft Office User" w:date="2016-04-10T11:30:00Z">
        <w:r w:rsidR="005413A8" w:rsidRPr="0061664F" w:rsidDel="00292EE4">
          <w:delText xml:space="preserve">tested it, and </w:delText>
        </w:r>
      </w:del>
      <w:ins w:id="37" w:author="Microsoft Office User" w:date="2016-04-10T11:30:00Z">
        <w:r w:rsidR="00292EE4">
          <w:t xml:space="preserve">we </w:t>
        </w:r>
      </w:ins>
      <w:r w:rsidR="005413A8" w:rsidRPr="0061664F">
        <w:t xml:space="preserve">saw </w:t>
      </w:r>
      <w:del w:id="38" w:author="Microsoft Office User" w:date="2016-04-10T11:27:00Z">
        <w:r w:rsidR="005413A8" w:rsidRPr="0061664F" w:rsidDel="008E6DB6">
          <w:delText xml:space="preserve">what </w:delText>
        </w:r>
      </w:del>
      <w:ins w:id="39" w:author="Microsoft Office User" w:date="2016-04-10T11:27:00Z">
        <w:r w:rsidR="008E6DB6">
          <w:t>t</w:t>
        </w:r>
        <w:r w:rsidR="008E6DB6" w:rsidRPr="0061664F">
          <w:t xml:space="preserve">hat </w:t>
        </w:r>
      </w:ins>
      <w:r w:rsidR="005413A8" w:rsidRPr="0061664F">
        <w:t xml:space="preserve">it could </w:t>
      </w:r>
      <w:ins w:id="40" w:author="Microsoft Office User" w:date="2016-04-10T11:30:00Z">
        <w:r w:rsidR="00984140">
          <w:t xml:space="preserve">be used to probe </w:t>
        </w:r>
      </w:ins>
      <w:ins w:id="41" w:author="Microsoft Office User" w:date="2016-04-10T11:27:00Z">
        <w:r w:rsidR="008E6DB6">
          <w:t>plant health</w:t>
        </w:r>
      </w:ins>
      <w:del w:id="42" w:author="Microsoft Office User" w:date="2016-04-10T11:27:00Z">
        <w:r w:rsidR="005413A8" w:rsidRPr="0061664F" w:rsidDel="008E6DB6">
          <w:delText>do</w:delText>
        </w:r>
      </w:del>
      <w:r w:rsidR="005413A8" w:rsidRPr="0061664F">
        <w:t xml:space="preserve">, </w:t>
      </w:r>
      <w:ins w:id="43" w:author="Microsoft Office User" w:date="2016-04-10T11:30:00Z">
        <w:r w:rsidR="00984140">
          <w:t xml:space="preserve">so </w:t>
        </w:r>
      </w:ins>
      <w:r w:rsidR="005413A8" w:rsidRPr="0061664F">
        <w:t>we started looking for opportunities</w:t>
      </w:r>
      <w:ins w:id="44" w:author="Microsoft Office User" w:date="2016-04-10T11:28:00Z">
        <w:r w:rsidR="008E6DB6">
          <w:t xml:space="preserve"> for its use in agriculture</w:t>
        </w:r>
      </w:ins>
      <w:r w:rsidRPr="0061664F">
        <w:t xml:space="preserve">,” </w:t>
      </w:r>
      <w:r w:rsidR="005413A8" w:rsidRPr="0061664F">
        <w:t>explained</w:t>
      </w:r>
      <w:r w:rsidRPr="0061664F">
        <w:t xml:space="preserve"> Kramer.</w:t>
      </w:r>
      <w:r w:rsidR="005413A8" w:rsidRPr="0061664F">
        <w:t xml:space="preserve"> “One of the first opportunities that </w:t>
      </w:r>
      <w:r w:rsidR="00301540" w:rsidRPr="0061664F">
        <w:t xml:space="preserve">we </w:t>
      </w:r>
      <w:r w:rsidR="005413A8" w:rsidRPr="0061664F">
        <w:t>came across was this project through GCFSI and the US Agency for International Development</w:t>
      </w:r>
      <w:r w:rsidR="00301540" w:rsidRPr="0061664F">
        <w:t>. W</w:t>
      </w:r>
      <w:r w:rsidR="005413A8" w:rsidRPr="0061664F">
        <w:t xml:space="preserve">hat </w:t>
      </w:r>
      <w:r w:rsidR="00301540" w:rsidRPr="0061664F">
        <w:t>that grant</w:t>
      </w:r>
      <w:r w:rsidR="005413A8" w:rsidRPr="0061664F">
        <w:t xml:space="preserve"> allowed us to do was not only get the technology in the field</w:t>
      </w:r>
      <w:r w:rsidR="00301540" w:rsidRPr="0061664F">
        <w:t xml:space="preserve"> locally</w:t>
      </w:r>
      <w:r w:rsidR="005413A8" w:rsidRPr="0061664F">
        <w:t xml:space="preserve">, but </w:t>
      </w:r>
      <w:r w:rsidR="00E92B62">
        <w:t xml:space="preserve">also </w:t>
      </w:r>
      <w:r w:rsidR="005413A8" w:rsidRPr="0061664F">
        <w:t xml:space="preserve">in the field in Africa. We </w:t>
      </w:r>
      <w:r w:rsidR="00301540" w:rsidRPr="0061664F">
        <w:t xml:space="preserve">were able to </w:t>
      </w:r>
      <w:r w:rsidR="001B5414" w:rsidRPr="0061664F">
        <w:t xml:space="preserve">put these devices in an environment unfamiliar to us and test </w:t>
      </w:r>
      <w:r w:rsidR="00B55EAF">
        <w:t>their</w:t>
      </w:r>
      <w:r w:rsidR="001B5414" w:rsidRPr="0061664F">
        <w:t xml:space="preserve"> </w:t>
      </w:r>
      <w:r w:rsidR="005413A8" w:rsidRPr="0061664F">
        <w:t xml:space="preserve">utility </w:t>
      </w:r>
      <w:r w:rsidR="001B5414" w:rsidRPr="0061664F">
        <w:t xml:space="preserve">to see if </w:t>
      </w:r>
      <w:r w:rsidR="00B55EAF">
        <w:t>they</w:t>
      </w:r>
      <w:r w:rsidR="001B5414" w:rsidRPr="0061664F">
        <w:t xml:space="preserve"> could give us data that was </w:t>
      </w:r>
      <w:r w:rsidR="005413A8" w:rsidRPr="0061664F">
        <w:t>interpretable and potentially useful.</w:t>
      </w:r>
      <w:r w:rsidR="001B5414" w:rsidRPr="0061664F">
        <w:t>”</w:t>
      </w:r>
    </w:p>
    <w:p w14:paraId="14BD75C1" w14:textId="77777777" w:rsidR="001B5414" w:rsidRPr="0061664F" w:rsidRDefault="001B5414" w:rsidP="005413A8">
      <w:pPr>
        <w:spacing w:after="0" w:line="240" w:lineRule="auto"/>
      </w:pPr>
    </w:p>
    <w:p w14:paraId="435B2A2E" w14:textId="37ED2179" w:rsidR="001B5414" w:rsidRPr="0061664F" w:rsidRDefault="00100C50" w:rsidP="005413A8">
      <w:pPr>
        <w:spacing w:after="0" w:line="240" w:lineRule="auto"/>
      </w:pPr>
      <w:ins w:id="45" w:author="Microsoft Office User" w:date="2016-04-10T11:39:00Z">
        <w:r>
          <w:t xml:space="preserve">To accomplish this, Kramer and his team had to effectively build a complete product development pipeline in his lab. </w:t>
        </w:r>
        <w:r>
          <w:t>“That took a lot of work, and a lot of learning.</w:t>
        </w:r>
      </w:ins>
      <w:ins w:id="46" w:author="Microsoft Office User" w:date="2016-04-10T11:40:00Z">
        <w:r>
          <w:t xml:space="preserve">” </w:t>
        </w:r>
      </w:ins>
      <w:r w:rsidR="003D03AF" w:rsidRPr="0061664F">
        <w:t xml:space="preserve">With the aid of </w:t>
      </w:r>
      <w:ins w:id="47" w:author="Microsoft Office User" w:date="2016-04-10T11:40:00Z">
        <w:r>
          <w:t xml:space="preserve">computer aided design, </w:t>
        </w:r>
      </w:ins>
      <w:del w:id="48" w:author="Microsoft Office User" w:date="2016-04-10T11:40:00Z">
        <w:r w:rsidR="003D03AF" w:rsidRPr="0061664F" w:rsidDel="00100C50">
          <w:delText xml:space="preserve">a </w:delText>
        </w:r>
      </w:del>
      <w:r w:rsidR="003D03AF" w:rsidRPr="0061664F">
        <w:t>3D print</w:t>
      </w:r>
      <w:ins w:id="49" w:author="Microsoft Office User" w:date="2016-04-10T11:40:00Z">
        <w:r>
          <w:t xml:space="preserve">ing, </w:t>
        </w:r>
      </w:ins>
      <w:del w:id="50" w:author="Microsoft Office User" w:date="2016-04-10T11:40:00Z">
        <w:r w:rsidR="003D03AF" w:rsidRPr="0061664F" w:rsidDel="00100C50">
          <w:delText>er</w:delText>
        </w:r>
      </w:del>
      <w:ins w:id="51" w:author="Microsoft Office User" w:date="2016-04-10T11:32:00Z">
        <w:r w:rsidR="00C04476">
          <w:t xml:space="preserve"> and an eclectic team of researchers, engineers and technicians</w:t>
        </w:r>
      </w:ins>
      <w:r w:rsidR="003D03AF" w:rsidRPr="0061664F">
        <w:t xml:space="preserve">, </w:t>
      </w:r>
      <w:ins w:id="52" w:author="Microsoft Office User" w:date="2016-04-10T11:41:00Z">
        <w:r w:rsidR="00DC70AC">
          <w:t xml:space="preserve">and a large community of users, </w:t>
        </w:r>
      </w:ins>
      <w:r w:rsidR="003D03AF" w:rsidRPr="0061664F">
        <w:t xml:space="preserve">the team assembled and distributed 300 devices, </w:t>
      </w:r>
      <w:del w:id="53" w:author="Microsoft Office User" w:date="2016-04-10T11:33:00Z">
        <w:r w:rsidR="003D03AF" w:rsidRPr="0061664F" w:rsidDel="00AA6252">
          <w:delText xml:space="preserve">about 200 </w:delText>
        </w:r>
      </w:del>
      <w:ins w:id="54" w:author="Microsoft Office User" w:date="2016-04-10T11:33:00Z">
        <w:r w:rsidR="00AA6252">
          <w:t xml:space="preserve">many </w:t>
        </w:r>
      </w:ins>
      <w:r w:rsidR="003D03AF" w:rsidRPr="0061664F">
        <w:t xml:space="preserve">of which found their way to </w:t>
      </w:r>
      <w:r w:rsidR="003D03AF" w:rsidRPr="0061664F">
        <w:lastRenderedPageBreak/>
        <w:t xml:space="preserve">Africa. “The first hundred were crap,” Kramer admitted, “but </w:t>
      </w:r>
      <w:ins w:id="55" w:author="Microsoft Office User" w:date="2016-04-10T11:40:00Z">
        <w:r w:rsidR="007158DC">
          <w:t xml:space="preserve">this was important because </w:t>
        </w:r>
      </w:ins>
      <w:ins w:id="56" w:author="Microsoft Office User" w:date="2016-04-10T11:33:00Z">
        <w:r w:rsidR="00AA6252">
          <w:t xml:space="preserve">we learned </w:t>
        </w:r>
      </w:ins>
      <w:ins w:id="57" w:author="Microsoft Office User" w:date="2016-04-10T11:41:00Z">
        <w:r w:rsidR="00DC70AC">
          <w:t>how to improve them</w:t>
        </w:r>
        <w:r w:rsidR="00DC70AC">
          <w:t xml:space="preserve"> </w:t>
        </w:r>
      </w:ins>
      <w:ins w:id="58" w:author="Microsoft Office User" w:date="2016-04-10T11:33:00Z">
        <w:r w:rsidR="00AA6252">
          <w:t xml:space="preserve">from </w:t>
        </w:r>
      </w:ins>
      <w:ins w:id="59" w:author="Microsoft Office User" w:date="2016-04-10T11:34:00Z">
        <w:r w:rsidR="00AA6252">
          <w:t xml:space="preserve">the </w:t>
        </w:r>
      </w:ins>
      <w:ins w:id="60" w:author="Microsoft Office User" w:date="2016-04-10T11:41:00Z">
        <w:r w:rsidR="00DC70AC">
          <w:t>community of users in the field</w:t>
        </w:r>
      </w:ins>
      <w:del w:id="61" w:author="Microsoft Office User" w:date="2016-04-10T11:34:00Z">
        <w:r w:rsidR="003D03AF" w:rsidRPr="0061664F" w:rsidDel="00AA6252">
          <w:delText>such is the way of the scientific method</w:delText>
        </w:r>
      </w:del>
      <w:r w:rsidR="003D03AF" w:rsidRPr="0061664F">
        <w:t xml:space="preserve">.” </w:t>
      </w:r>
    </w:p>
    <w:p w14:paraId="1B6E01FA" w14:textId="77777777" w:rsidR="003D03AF" w:rsidRPr="0061664F" w:rsidRDefault="003D03AF" w:rsidP="005413A8">
      <w:pPr>
        <w:spacing w:after="0" w:line="240" w:lineRule="auto"/>
      </w:pPr>
    </w:p>
    <w:p w14:paraId="75A2FE62" w14:textId="5018A112" w:rsidR="00773531" w:rsidRDefault="00773531" w:rsidP="005413A8">
      <w:pPr>
        <w:spacing w:after="0" w:line="240" w:lineRule="auto"/>
        <w:rPr>
          <w:ins w:id="62" w:author="Microsoft Office User" w:date="2016-04-10T11:39:00Z"/>
        </w:rPr>
      </w:pPr>
    </w:p>
    <w:p w14:paraId="664E906F" w14:textId="1F29EA6A" w:rsidR="008670DE" w:rsidRPr="0061664F" w:rsidRDefault="003D03AF" w:rsidP="005413A8">
      <w:pPr>
        <w:spacing w:after="0" w:line="240" w:lineRule="auto"/>
      </w:pPr>
      <w:r w:rsidRPr="0061664F">
        <w:t>Manufacturing wasn’t the only thing Kramer and his team learned during that initial phase. “More than anything else during that first year in Africa, I’d say we learned more about sociology than technology</w:t>
      </w:r>
      <w:r w:rsidR="00B55EAF">
        <w:t>, Kramer said</w:t>
      </w:r>
      <w:r w:rsidRPr="0061664F">
        <w:t xml:space="preserve">. </w:t>
      </w:r>
      <w:r w:rsidR="00B55EAF">
        <w:t>“</w:t>
      </w:r>
      <w:r w:rsidRPr="0061664F">
        <w:t>Connectivity, the ability to charge the devices, familiarity with mobile phones</w:t>
      </w:r>
      <w:r w:rsidR="008670DE" w:rsidRPr="0061664F">
        <w:t>, randomization: these were the biggest obstacles we had to overcome in that first year.”</w:t>
      </w:r>
    </w:p>
    <w:p w14:paraId="6F07F080" w14:textId="77777777" w:rsidR="008670DE" w:rsidRPr="0061664F" w:rsidRDefault="008670DE" w:rsidP="005413A8">
      <w:pPr>
        <w:spacing w:after="0" w:line="240" w:lineRule="auto"/>
      </w:pPr>
    </w:p>
    <w:p w14:paraId="1EA25A35" w14:textId="741F0ACF" w:rsidR="00CE639A" w:rsidRPr="0061664F" w:rsidRDefault="008670DE" w:rsidP="00CE639A">
      <w:pPr>
        <w:spacing w:after="0" w:line="240" w:lineRule="auto"/>
      </w:pPr>
      <w:r w:rsidRPr="0061664F">
        <w:t xml:space="preserve">As the year came to a close, however, </w:t>
      </w:r>
      <w:r w:rsidR="00CE639A" w:rsidRPr="0061664F">
        <w:t xml:space="preserve">everything changed for </w:t>
      </w:r>
      <w:r w:rsidRPr="0061664F">
        <w:t>Kramer and his team</w:t>
      </w:r>
      <w:r w:rsidR="00CE639A" w:rsidRPr="0061664F">
        <w:t xml:space="preserve">. “That’s when we got our first yield data from Africa,” he said. “We had all the trials going on around the world, </w:t>
      </w:r>
      <w:r w:rsidR="00301540" w:rsidRPr="0061664F">
        <w:t xml:space="preserve">and then </w:t>
      </w:r>
      <w:r w:rsidR="00CE639A" w:rsidRPr="0061664F">
        <w:t xml:space="preserve">the first results came in—from Malawi, on </w:t>
      </w:r>
      <w:del w:id="63" w:author="Microsoft Office User" w:date="2016-04-10T11:42:00Z">
        <w:r w:rsidR="00CE639A" w:rsidRPr="0061664F" w:rsidDel="002740EB">
          <w:delText>chickpeas</w:delText>
        </w:r>
      </w:del>
      <w:ins w:id="64" w:author="Microsoft Office User" w:date="2016-04-10T11:42:00Z">
        <w:r w:rsidR="003E3709">
          <w:t xml:space="preserve">pigeon </w:t>
        </w:r>
        <w:r w:rsidR="002740EB" w:rsidRPr="0061664F">
          <w:t>peas</w:t>
        </w:r>
      </w:ins>
      <w:r w:rsidR="00CE639A" w:rsidRPr="0061664F">
        <w:t>. We started to do some crude analysis on one parameter, then a second, then a third, and put all this together and suddenly—boom—there was this beautiful correlation. Based on the data we were getting during the process, it was clear that we would have been able to predict yield very early in the growing process.</w:t>
      </w:r>
      <w:r w:rsidR="00425971" w:rsidRPr="0061664F">
        <w:t>”</w:t>
      </w:r>
    </w:p>
    <w:p w14:paraId="556B78E5" w14:textId="77777777" w:rsidR="00CE639A" w:rsidRPr="0061664F" w:rsidRDefault="00CE639A" w:rsidP="00CE639A">
      <w:pPr>
        <w:spacing w:after="0" w:line="240" w:lineRule="auto"/>
      </w:pPr>
    </w:p>
    <w:p w14:paraId="1709DAA3" w14:textId="77777777" w:rsidR="000230EF" w:rsidRPr="0061664F" w:rsidRDefault="000230EF" w:rsidP="000230EF">
      <w:pPr>
        <w:spacing w:after="0" w:line="240" w:lineRule="auto"/>
      </w:pPr>
      <w:r w:rsidRPr="0061664F">
        <w:t>Since completing the grant cycle with GCFSI, Kramer and his Phot</w:t>
      </w:r>
      <w:r>
        <w:t>o</w:t>
      </w:r>
      <w:r w:rsidRPr="0061664F">
        <w:t>synQ team have earned continued support from the McKnight Foundation</w:t>
      </w:r>
      <w:r>
        <w:t>. PhotosynQ</w:t>
      </w:r>
      <w:r w:rsidRPr="0061664F">
        <w:t xml:space="preserve"> now </w:t>
      </w:r>
      <w:r>
        <w:t xml:space="preserve">ties together </w:t>
      </w:r>
      <w:r w:rsidRPr="0061664F">
        <w:t>670 projects</w:t>
      </w:r>
      <w:r>
        <w:t xml:space="preserve">, </w:t>
      </w:r>
      <w:r w:rsidRPr="0061664F">
        <w:t xml:space="preserve">1,088 users, and more than 207,000 data points. </w:t>
      </w:r>
    </w:p>
    <w:p w14:paraId="701552D6" w14:textId="77777777" w:rsidR="00B10326" w:rsidRPr="0061664F" w:rsidRDefault="00B10326" w:rsidP="004A4F80">
      <w:pPr>
        <w:spacing w:after="0" w:line="240" w:lineRule="auto"/>
      </w:pPr>
    </w:p>
    <w:p w14:paraId="7D17E1B6" w14:textId="77777777" w:rsidR="00B10326" w:rsidRPr="0061664F" w:rsidRDefault="00B10326" w:rsidP="008E6DB6">
      <w:pPr>
        <w:spacing w:after="0" w:line="240" w:lineRule="auto"/>
        <w:outlineLvl w:val="0"/>
        <w:rPr>
          <w:b/>
          <w:sz w:val="24"/>
          <w:szCs w:val="24"/>
        </w:rPr>
      </w:pPr>
      <w:r w:rsidRPr="0061664F">
        <w:rPr>
          <w:b/>
          <w:sz w:val="24"/>
          <w:szCs w:val="24"/>
        </w:rPr>
        <w:t>Why is PhotosynQ special?</w:t>
      </w:r>
    </w:p>
    <w:p w14:paraId="183AFAA1" w14:textId="77777777" w:rsidR="00B10326" w:rsidRPr="0061664F" w:rsidRDefault="00B10326" w:rsidP="004A4F80">
      <w:pPr>
        <w:spacing w:after="0" w:line="240" w:lineRule="auto"/>
      </w:pPr>
    </w:p>
    <w:p w14:paraId="29ADC18A" w14:textId="10A6CE0E" w:rsidR="00502002" w:rsidRPr="0061664F" w:rsidRDefault="00F223FB" w:rsidP="00F223FB">
      <w:pPr>
        <w:spacing w:after="0" w:line="240" w:lineRule="auto"/>
      </w:pPr>
      <w:r w:rsidRPr="0061664F">
        <w:t xml:space="preserve">In addition to the ease of use and low </w:t>
      </w:r>
      <w:r w:rsidR="00301540" w:rsidRPr="0061664F">
        <w:t>price point</w:t>
      </w:r>
      <w:r w:rsidRPr="0061664F">
        <w:t xml:space="preserve"> ($300 per device and free platform support), w</w:t>
      </w:r>
      <w:r w:rsidR="00B10326" w:rsidRPr="0061664F">
        <w:t>hat makes the PhotosynQ project unique i</w:t>
      </w:r>
      <w:r w:rsidRPr="0061664F">
        <w:t xml:space="preserve">s its open platform that encourages users to take ownership </w:t>
      </w:r>
      <w:r w:rsidR="00415BA5" w:rsidRPr="0061664F">
        <w:t xml:space="preserve">of </w:t>
      </w:r>
      <w:r w:rsidRPr="0061664F">
        <w:t xml:space="preserve">and have significant influence on product development. As Kramer explains, “We didn't want to control the experiments. We wanted local people to define what the questions </w:t>
      </w:r>
      <w:r w:rsidR="00E92B62">
        <w:t xml:space="preserve">were </w:t>
      </w:r>
      <w:r w:rsidR="007A54A8" w:rsidRPr="0061664F">
        <w:t>that need to be answered. We want to enable people to do research in a way they never could have before.”</w:t>
      </w:r>
    </w:p>
    <w:p w14:paraId="09E696D0" w14:textId="77777777" w:rsidR="007A54A8" w:rsidRPr="0061664F" w:rsidRDefault="007A54A8" w:rsidP="00F223FB">
      <w:pPr>
        <w:spacing w:after="0" w:line="240" w:lineRule="auto"/>
      </w:pPr>
    </w:p>
    <w:p w14:paraId="6E346E92" w14:textId="77777777" w:rsidR="007A54A8" w:rsidRPr="0061664F" w:rsidRDefault="007A54A8" w:rsidP="008E6DB6">
      <w:pPr>
        <w:spacing w:after="0" w:line="240" w:lineRule="auto"/>
        <w:outlineLvl w:val="0"/>
      </w:pPr>
      <w:r w:rsidRPr="0061664F">
        <w:t>And they are.</w:t>
      </w:r>
    </w:p>
    <w:p w14:paraId="6C82BC0A" w14:textId="77777777" w:rsidR="007A54A8" w:rsidRPr="0061664F" w:rsidRDefault="007A54A8" w:rsidP="00F223FB">
      <w:pPr>
        <w:spacing w:after="0" w:line="240" w:lineRule="auto"/>
      </w:pPr>
    </w:p>
    <w:p w14:paraId="6E74C623" w14:textId="77777777" w:rsidR="007A54A8" w:rsidRPr="0061664F" w:rsidRDefault="007A54A8" w:rsidP="00F223FB">
      <w:pPr>
        <w:spacing w:after="0" w:line="240" w:lineRule="auto"/>
      </w:pPr>
      <w:r w:rsidRPr="0061664F">
        <w:t xml:space="preserve">At Cornell University, a research team is working with the Kramer Lab to develop </w:t>
      </w:r>
      <w:proofErr w:type="spellStart"/>
      <w:r w:rsidRPr="0061664F">
        <w:t>GrainspeQ</w:t>
      </w:r>
      <w:proofErr w:type="spellEnd"/>
      <w:r w:rsidRPr="0061664F">
        <w:t>, a device that will be able to measure aflatoxin in grain. For a team at MSU working with sorghum, Kramer</w:t>
      </w:r>
      <w:r w:rsidR="00E92B62">
        <w:t xml:space="preserve"> and his team are</w:t>
      </w:r>
      <w:r w:rsidRPr="0061664F">
        <w:t xml:space="preserve"> modifying the device to measure the thickness of a leaf</w:t>
      </w:r>
      <w:r w:rsidR="00E92B62">
        <w:t xml:space="preserve"> (quickly and without destroying the leaf)</w:t>
      </w:r>
      <w:r w:rsidRPr="0061664F">
        <w:t xml:space="preserve">, so that a line of plants can be bred that will be resistant to pests. In Ukraine, </w:t>
      </w:r>
      <w:r w:rsidR="00A1365C" w:rsidRPr="0061664F">
        <w:t>greenhouse growers are using the device to reduce energy costs. In Ireland, the device is being used to test the effectiveness of seaweed extracts on the drought tolerance of tomato plants.</w:t>
      </w:r>
    </w:p>
    <w:p w14:paraId="10E22C52" w14:textId="77777777" w:rsidR="00A1365C" w:rsidRPr="0061664F" w:rsidRDefault="00A1365C" w:rsidP="00F223FB">
      <w:pPr>
        <w:spacing w:after="0" w:line="240" w:lineRule="auto"/>
      </w:pPr>
    </w:p>
    <w:p w14:paraId="4FCB0627" w14:textId="77777777" w:rsidR="00A1365C" w:rsidRPr="0061664F" w:rsidRDefault="00A1365C" w:rsidP="008E6DB6">
      <w:pPr>
        <w:spacing w:after="0" w:line="240" w:lineRule="auto"/>
        <w:outlineLvl w:val="0"/>
      </w:pPr>
      <w:r w:rsidRPr="0061664F">
        <w:t>The list goes on…and on.</w:t>
      </w:r>
    </w:p>
    <w:p w14:paraId="3AB7E122" w14:textId="77777777" w:rsidR="007A54A8" w:rsidRPr="0061664F" w:rsidRDefault="007A54A8" w:rsidP="00F223FB">
      <w:pPr>
        <w:spacing w:after="0" w:line="240" w:lineRule="auto"/>
      </w:pPr>
    </w:p>
    <w:p w14:paraId="3B449C76" w14:textId="77777777" w:rsidR="009E30D6" w:rsidRPr="0061664F" w:rsidRDefault="009E30D6" w:rsidP="008E6DB6">
      <w:pPr>
        <w:spacing w:after="0" w:line="240" w:lineRule="auto"/>
        <w:outlineLvl w:val="0"/>
        <w:rPr>
          <w:b/>
          <w:sz w:val="24"/>
          <w:szCs w:val="24"/>
        </w:rPr>
      </w:pPr>
      <w:r w:rsidRPr="0061664F">
        <w:rPr>
          <w:b/>
          <w:sz w:val="24"/>
          <w:szCs w:val="24"/>
        </w:rPr>
        <w:t xml:space="preserve">So, what was that </w:t>
      </w:r>
      <w:r w:rsidR="00FD589B" w:rsidRPr="0061664F">
        <w:rPr>
          <w:b/>
          <w:sz w:val="24"/>
          <w:szCs w:val="24"/>
        </w:rPr>
        <w:t xml:space="preserve">thing you said </w:t>
      </w:r>
      <w:r w:rsidRPr="0061664F">
        <w:rPr>
          <w:b/>
          <w:sz w:val="24"/>
          <w:szCs w:val="24"/>
        </w:rPr>
        <w:t>about Godzilla?</w:t>
      </w:r>
    </w:p>
    <w:p w14:paraId="52331CCE" w14:textId="77777777" w:rsidR="009E30D6" w:rsidRPr="0061664F" w:rsidRDefault="009E30D6" w:rsidP="00394551">
      <w:pPr>
        <w:spacing w:after="0" w:line="240" w:lineRule="auto"/>
      </w:pPr>
    </w:p>
    <w:p w14:paraId="0DE4DEAF" w14:textId="77777777" w:rsidR="00053B16" w:rsidRPr="0061664F" w:rsidRDefault="00053B16" w:rsidP="00394551">
      <w:pPr>
        <w:spacing w:after="0" w:line="240" w:lineRule="auto"/>
      </w:pPr>
      <w:r w:rsidRPr="0061664F">
        <w:t xml:space="preserve">Come with me for a moment—if you will—to the Great Barrier Reef. One of the seven great wonders of the natural world, the reef is large enough to be seen from outer space. With its magnificent natural beauty and the stunning ocean life it supports, it’s no </w:t>
      </w:r>
      <w:r w:rsidR="00A93DB8" w:rsidRPr="0061664F">
        <w:t>surprise that</w:t>
      </w:r>
      <w:r w:rsidRPr="0061664F">
        <w:t xml:space="preserve"> the attraction has become a $3 billion tourist attraction</w:t>
      </w:r>
      <w:r w:rsidR="0084645E" w:rsidRPr="0061664F">
        <w:t xml:space="preserve"> for Australia</w:t>
      </w:r>
      <w:r w:rsidRPr="0061664F">
        <w:t>.</w:t>
      </w:r>
      <w:r w:rsidR="000C035D">
        <w:t xml:space="preserve"> And if </w:t>
      </w:r>
      <w:r w:rsidR="00B55EAF">
        <w:t xml:space="preserve">the </w:t>
      </w:r>
      <w:r w:rsidR="000C035D">
        <w:t>fishing and tourism industries worldwide</w:t>
      </w:r>
      <w:r w:rsidR="00B55EAF">
        <w:t xml:space="preserve"> are taken into account</w:t>
      </w:r>
      <w:r w:rsidR="000C035D">
        <w:t>, that number jumps to $40 billion annually.</w:t>
      </w:r>
    </w:p>
    <w:p w14:paraId="203F9CDE" w14:textId="77777777" w:rsidR="00053B16" w:rsidRPr="0061664F" w:rsidRDefault="00053B16" w:rsidP="00394551">
      <w:pPr>
        <w:spacing w:after="0" w:line="240" w:lineRule="auto"/>
      </w:pPr>
    </w:p>
    <w:p w14:paraId="4371BA74" w14:textId="77777777" w:rsidR="0084645E" w:rsidRPr="0061664F" w:rsidRDefault="008E34F5" w:rsidP="00394551">
      <w:pPr>
        <w:spacing w:after="0" w:line="240" w:lineRule="auto"/>
      </w:pPr>
      <w:r>
        <w:lastRenderedPageBreak/>
        <w:t>Unfortunately,</w:t>
      </w:r>
      <w:r w:rsidR="00053B16" w:rsidRPr="0061664F">
        <w:t xml:space="preserve"> coral reefs around the world are in </w:t>
      </w:r>
      <w:r w:rsidR="0084645E" w:rsidRPr="0061664F">
        <w:t xml:space="preserve">serious </w:t>
      </w:r>
      <w:r w:rsidR="00053B16" w:rsidRPr="0061664F">
        <w:t>trouble</w:t>
      </w:r>
      <w:r w:rsidR="0084645E" w:rsidRPr="0061664F">
        <w:t xml:space="preserve">. </w:t>
      </w:r>
      <w:r>
        <w:t>A</w:t>
      </w:r>
      <w:r w:rsidR="00E92B62">
        <w:t xml:space="preserve"> rise</w:t>
      </w:r>
      <w:r w:rsidR="00053B16" w:rsidRPr="0061664F">
        <w:t xml:space="preserve"> </w:t>
      </w:r>
      <w:r>
        <w:t xml:space="preserve">in </w:t>
      </w:r>
      <w:r w:rsidR="00053B16" w:rsidRPr="0061664F">
        <w:t>ocean temperatures</w:t>
      </w:r>
      <w:r w:rsidR="0084645E" w:rsidRPr="0061664F">
        <w:t xml:space="preserve"> </w:t>
      </w:r>
      <w:r>
        <w:t>is</w:t>
      </w:r>
      <w:r w:rsidR="0084645E" w:rsidRPr="0061664F">
        <w:t xml:space="preserve"> causing a widespread phenomenon known as coral bleaching, which </w:t>
      </w:r>
      <w:r w:rsidR="009E30D6" w:rsidRPr="0061664F">
        <w:t xml:space="preserve">essentially </w:t>
      </w:r>
      <w:r w:rsidR="001A3651">
        <w:t xml:space="preserve">means that the coral is sick. </w:t>
      </w:r>
      <w:r w:rsidR="0084645E" w:rsidRPr="0061664F">
        <w:t>Some corals can recover, but i</w:t>
      </w:r>
      <w:r w:rsidR="009E30D6" w:rsidRPr="0061664F">
        <w:t xml:space="preserve">f </w:t>
      </w:r>
      <w:r w:rsidR="0084645E" w:rsidRPr="0061664F">
        <w:t xml:space="preserve">water </w:t>
      </w:r>
      <w:r w:rsidR="009E30D6" w:rsidRPr="0061664F">
        <w:t>temperatures are too warm for too long, the corals will die</w:t>
      </w:r>
      <w:r>
        <w:t>, having a devastating impact on the ecosystem, ocean life, food sources, and economies</w:t>
      </w:r>
      <w:r w:rsidR="009E30D6" w:rsidRPr="0061664F">
        <w:t xml:space="preserve">. </w:t>
      </w:r>
    </w:p>
    <w:p w14:paraId="7D0ACAC1" w14:textId="77777777" w:rsidR="00524BFF" w:rsidRPr="0061664F" w:rsidRDefault="00524BFF" w:rsidP="00394551">
      <w:pPr>
        <w:spacing w:after="0" w:line="240" w:lineRule="auto"/>
      </w:pPr>
    </w:p>
    <w:p w14:paraId="22114D6B" w14:textId="77777777" w:rsidR="00524BFF" w:rsidRPr="0061664F" w:rsidRDefault="00524BFF" w:rsidP="00394551">
      <w:pPr>
        <w:spacing w:after="0" w:line="240" w:lineRule="auto"/>
      </w:pPr>
      <w:r w:rsidRPr="0061664F">
        <w:t xml:space="preserve">This year has been especially devastating for coral reefs due to the 2015-16 El Niño, appropriately named “the Godzilla El Niño.” </w:t>
      </w:r>
      <w:r w:rsidR="009A542E" w:rsidRPr="0061664F">
        <w:t xml:space="preserve">A </w:t>
      </w:r>
      <w:hyperlink r:id="rId11" w:history="1">
        <w:r w:rsidR="009A542E" w:rsidRPr="0061664F">
          <w:rPr>
            <w:rStyle w:val="Hyperlink"/>
          </w:rPr>
          <w:t>Discovery News article</w:t>
        </w:r>
      </w:hyperlink>
      <w:r w:rsidR="009A542E" w:rsidRPr="0061664F">
        <w:t xml:space="preserve"> (April 4, 2016) stated, “the northern part of the world’s largest coral reef ecosystem is experiencing ‘the worst mass bleaching event in its history,’ according to </w:t>
      </w:r>
      <w:hyperlink r:id="rId12" w:history="1">
        <w:r w:rsidR="009A542E" w:rsidRPr="0061664F">
          <w:rPr>
            <w:rStyle w:val="Hyperlink"/>
          </w:rPr>
          <w:t>a statement</w:t>
        </w:r>
      </w:hyperlink>
      <w:r w:rsidR="009A542E" w:rsidRPr="0061664F">
        <w:t xml:space="preserve"> released in late March by the Australian Research Council.”</w:t>
      </w:r>
    </w:p>
    <w:p w14:paraId="0CD3CCBA" w14:textId="77777777" w:rsidR="0084645E" w:rsidRPr="0061664F" w:rsidRDefault="0084645E" w:rsidP="00394551">
      <w:pPr>
        <w:spacing w:after="0" w:line="240" w:lineRule="auto"/>
      </w:pPr>
    </w:p>
    <w:p w14:paraId="3461C0A8" w14:textId="77777777" w:rsidR="00266E9E" w:rsidRDefault="00394551" w:rsidP="00394551">
      <w:pPr>
        <w:spacing w:after="0" w:line="240" w:lineRule="auto"/>
      </w:pPr>
      <w:r w:rsidRPr="0061664F">
        <w:t xml:space="preserve">Atsuko Kanazawa, a research scientist and developer in the </w:t>
      </w:r>
      <w:r w:rsidR="00266E9E" w:rsidRPr="0061664F">
        <w:t xml:space="preserve">MSU </w:t>
      </w:r>
      <w:r w:rsidRPr="0061664F">
        <w:t xml:space="preserve">Plant Research Laboratory, </w:t>
      </w:r>
      <w:r w:rsidR="00266E9E" w:rsidRPr="0061664F">
        <w:t xml:space="preserve">studies coral bleaching in the Pacific and Caribbean. To better understand why some coral dies from bleaching while adjacent coral </w:t>
      </w:r>
      <w:r w:rsidR="00E92B62">
        <w:t>is</w:t>
      </w:r>
      <w:r w:rsidR="000C035D">
        <w:t xml:space="preserve"> </w:t>
      </w:r>
      <w:r w:rsidR="00266E9E" w:rsidRPr="0061664F">
        <w:t xml:space="preserve">mysteriously </w:t>
      </w:r>
      <w:r w:rsidR="000C035D">
        <w:t>healthy</w:t>
      </w:r>
      <w:r w:rsidR="00266E9E" w:rsidRPr="0061664F">
        <w:t xml:space="preserve"> (and what, if anything, can be done to fix the problem), she teamed up with the Kramer Lab to develop CoralspeQ, </w:t>
      </w:r>
      <w:r w:rsidR="00B32323">
        <w:t>a spin-off of the MultispeQ device that will not only add a completely new layer of data to her research, but also do it in an inexpensive, rapid, and far-reaching way.</w:t>
      </w:r>
    </w:p>
    <w:p w14:paraId="2528B2A4" w14:textId="77777777" w:rsidR="00B32323" w:rsidRDefault="00B32323" w:rsidP="00394551">
      <w:pPr>
        <w:spacing w:after="0" w:line="240" w:lineRule="auto"/>
      </w:pPr>
    </w:p>
    <w:p w14:paraId="255A0D9A" w14:textId="105637C4" w:rsidR="00DB52B6" w:rsidRDefault="00B32323" w:rsidP="00394551">
      <w:pPr>
        <w:spacing w:after="0" w:line="240" w:lineRule="auto"/>
      </w:pPr>
      <w:r>
        <w:t xml:space="preserve">“There are similar devices out there,” admits Kanazawa, “but they’re bulky, complex, and incredibly expensive. </w:t>
      </w:r>
      <w:r w:rsidR="00DB52B6">
        <w:t>They’re in the neighborhood of $20,000 each</w:t>
      </w:r>
      <w:ins w:id="65" w:author="Microsoft Office User" w:date="2016-04-10T11:44:00Z">
        <w:r w:rsidR="003F4A6E">
          <w:t>, and they are difficult to use</w:t>
        </w:r>
      </w:ins>
      <w:r w:rsidR="00DB52B6">
        <w:t xml:space="preserve">. </w:t>
      </w:r>
      <w:del w:id="66" w:author="Microsoft Office User" w:date="2016-04-10T11:44:00Z">
        <w:r w:rsidR="00DB52B6" w:rsidDel="003F4A6E">
          <w:delText xml:space="preserve">They’re designed for marine biologists to dive down one hundred feet. </w:delText>
        </w:r>
      </w:del>
    </w:p>
    <w:p w14:paraId="0AC8A67D" w14:textId="77777777" w:rsidR="00DB52B6" w:rsidRDefault="00DB52B6" w:rsidP="00394551">
      <w:pPr>
        <w:spacing w:after="0" w:line="240" w:lineRule="auto"/>
      </w:pPr>
    </w:p>
    <w:p w14:paraId="4EA7BF35" w14:textId="77777777" w:rsidR="00B32323" w:rsidRPr="0061664F" w:rsidRDefault="00DB52B6" w:rsidP="00394551">
      <w:pPr>
        <w:spacing w:after="0" w:line="240" w:lineRule="auto"/>
      </w:pPr>
      <w:r>
        <w:t>“Learning how to use the device is just not practical for researchers like us who are not marine biologists. I learned how to use the CoralspeQ device in just a few seconds. Most coral bleaching takes place at snorkeling depth, so the CoralspeQ can easily meet those needs. And at about $500 per device, if I break one, it’s no big deal. And also, that price will allow us to distribute 300 devices this year. And really, to find the answers to the questions we’re asking, we need bulk data from numerous locations</w:t>
      </w:r>
      <w:r w:rsidR="00B32323">
        <w:t>.</w:t>
      </w:r>
      <w:r w:rsidR="00E92B62">
        <w:t>”</w:t>
      </w:r>
    </w:p>
    <w:p w14:paraId="145F3E21" w14:textId="77777777" w:rsidR="00266E9E" w:rsidRPr="0061664F" w:rsidRDefault="00266E9E" w:rsidP="00394551">
      <w:pPr>
        <w:spacing w:after="0" w:line="240" w:lineRule="auto"/>
      </w:pPr>
    </w:p>
    <w:p w14:paraId="24DF44B8" w14:textId="56A623EE" w:rsidR="00E92B62" w:rsidRDefault="00F102D9" w:rsidP="00394551">
      <w:pPr>
        <w:spacing w:after="0" w:line="240" w:lineRule="auto"/>
      </w:pPr>
      <w:r>
        <w:t xml:space="preserve">Additionally, </w:t>
      </w:r>
      <w:r w:rsidR="007C174E">
        <w:t xml:space="preserve">coral </w:t>
      </w:r>
      <w:r>
        <w:t xml:space="preserve">health </w:t>
      </w:r>
      <w:r w:rsidR="007C174E">
        <w:t xml:space="preserve">is determined by its color, and right now, researchers quite literally “eyeball it” by using a coral health chart card, which strongly resembles a color swatch spectrum card you might find at your local Home Depot. </w:t>
      </w:r>
      <w:r>
        <w:t xml:space="preserve">This takes a trained eye. </w:t>
      </w:r>
      <w:r w:rsidR="007C174E">
        <w:t>Not only can the CoralspeQ device measure photosynthetic efficiency of the coral, but it also can detect the coral pig</w:t>
      </w:r>
      <w:r w:rsidR="004C75D7">
        <w:t>ments with incredible precision—and then automatically aggregate all the</w:t>
      </w:r>
      <w:r>
        <w:t xml:space="preserve"> data on the Phot</w:t>
      </w:r>
      <w:ins w:id="67" w:author="Microsoft Office User" w:date="2016-04-10T11:44:00Z">
        <w:r w:rsidR="003F4A6E">
          <w:t>o</w:t>
        </w:r>
      </w:ins>
      <w:r>
        <w:t xml:space="preserve">synQ platform. </w:t>
      </w:r>
    </w:p>
    <w:p w14:paraId="245BFA52" w14:textId="77777777" w:rsidR="00E92B62" w:rsidRDefault="00E92B62" w:rsidP="00394551">
      <w:pPr>
        <w:spacing w:after="0" w:line="240" w:lineRule="auto"/>
      </w:pPr>
    </w:p>
    <w:p w14:paraId="779EED75" w14:textId="77777777" w:rsidR="007C174E" w:rsidRDefault="00E92B62" w:rsidP="00394551">
      <w:pPr>
        <w:spacing w:after="0" w:line="240" w:lineRule="auto"/>
      </w:pPr>
      <w:r>
        <w:t>“</w:t>
      </w:r>
      <w:r w:rsidR="00F102D9">
        <w:t>This device</w:t>
      </w:r>
      <w:r>
        <w:t xml:space="preserve"> and the platform</w:t>
      </w:r>
      <w:r w:rsidR="00F102D9">
        <w:t xml:space="preserve"> </w:t>
      </w:r>
      <w:r>
        <w:t>are</w:t>
      </w:r>
      <w:r w:rsidR="00F102D9">
        <w:t xml:space="preserve"> changing the way we do our research</w:t>
      </w:r>
      <w:r>
        <w:t>,</w:t>
      </w:r>
      <w:r w:rsidR="00F102D9">
        <w:t xml:space="preserve"> and </w:t>
      </w:r>
      <w:r>
        <w:t>they have</w:t>
      </w:r>
      <w:r w:rsidR="00F102D9">
        <w:t xml:space="preserve"> the potential to show us things we hadn’t thought possible before</w:t>
      </w:r>
      <w:r>
        <w:t>,</w:t>
      </w:r>
      <w:r w:rsidR="00F102D9">
        <w:t>”</w:t>
      </w:r>
      <w:r>
        <w:t xml:space="preserve"> concluded Kanazawa. </w:t>
      </w:r>
    </w:p>
    <w:p w14:paraId="2708A142" w14:textId="77777777" w:rsidR="004C75D7" w:rsidRDefault="004C75D7" w:rsidP="00394551">
      <w:pPr>
        <w:spacing w:after="0" w:line="240" w:lineRule="auto"/>
      </w:pPr>
    </w:p>
    <w:p w14:paraId="111F2F48" w14:textId="77777777" w:rsidR="0093334D" w:rsidRPr="0061664F" w:rsidRDefault="0093334D" w:rsidP="008E6DB6">
      <w:pPr>
        <w:spacing w:after="0" w:line="240" w:lineRule="auto"/>
        <w:outlineLvl w:val="0"/>
        <w:rPr>
          <w:b/>
          <w:sz w:val="24"/>
          <w:szCs w:val="24"/>
        </w:rPr>
      </w:pPr>
      <w:r w:rsidRPr="0061664F">
        <w:rPr>
          <w:b/>
          <w:sz w:val="24"/>
          <w:szCs w:val="24"/>
        </w:rPr>
        <w:t>Where do</w:t>
      </w:r>
      <w:r w:rsidR="00CF121E">
        <w:rPr>
          <w:b/>
          <w:sz w:val="24"/>
          <w:szCs w:val="24"/>
        </w:rPr>
        <w:t>es the team see</w:t>
      </w:r>
      <w:r w:rsidRPr="0061664F">
        <w:rPr>
          <w:b/>
          <w:sz w:val="24"/>
          <w:szCs w:val="24"/>
        </w:rPr>
        <w:t xml:space="preserve"> PhotosynQ in five years?</w:t>
      </w:r>
    </w:p>
    <w:p w14:paraId="74658983" w14:textId="77777777" w:rsidR="00852C2F" w:rsidRPr="0061664F" w:rsidRDefault="00852C2F" w:rsidP="00394551">
      <w:pPr>
        <w:spacing w:after="0" w:line="240" w:lineRule="auto"/>
      </w:pPr>
    </w:p>
    <w:p w14:paraId="765954CE" w14:textId="77777777" w:rsidR="00E46465" w:rsidRDefault="00120B1D" w:rsidP="004A4F80">
      <w:pPr>
        <w:spacing w:after="0" w:line="240" w:lineRule="auto"/>
      </w:pPr>
      <w:r>
        <w:t xml:space="preserve">Since the device being used until this point has technically been a beta version, Kramer and his team are looking forward to the initial launch of MultispeQ 1.0, which will boast (in addition to a snazzy new shell) a number of new features. One of the most notable will be a component that detects precisely how plants handle water and carbon dioxide. “Much like a human mouth when it opens to breathe, a plant’s stomata open to intake carbon dioxide,” </w:t>
      </w:r>
      <w:bookmarkStart w:id="68" w:name="_GoBack"/>
      <w:bookmarkEnd w:id="68"/>
      <w:r>
        <w:t>Kramer explains. “But also like a human mouth, when the stomata are open, moisture escapes. And when it comes to plants (particularly those in areas of drought), that balance is critical.”</w:t>
      </w:r>
    </w:p>
    <w:p w14:paraId="5C176A88" w14:textId="77777777" w:rsidR="00E46465" w:rsidRDefault="00E46465" w:rsidP="004A4F80">
      <w:pPr>
        <w:spacing w:after="0" w:line="240" w:lineRule="auto"/>
      </w:pPr>
    </w:p>
    <w:p w14:paraId="095EBB73" w14:textId="77777777" w:rsidR="00781A97" w:rsidRPr="0061664F" w:rsidRDefault="004C3551" w:rsidP="004A4F80">
      <w:pPr>
        <w:spacing w:after="0" w:line="240" w:lineRule="auto"/>
      </w:pPr>
      <w:r w:rsidRPr="0061664F">
        <w:t xml:space="preserve">When asked what he would like to see from PhotosynQ five years from now, Kramer said, </w:t>
      </w:r>
      <w:r w:rsidR="00781A97" w:rsidRPr="0061664F">
        <w:t>“I would like to see tens of thousands of these things around the world so that we can really understand what photosynthesis is and what plants are doing</w:t>
      </w:r>
      <w:r w:rsidRPr="0061664F">
        <w:t xml:space="preserve">. I want to see </w:t>
      </w:r>
      <w:r w:rsidR="00781A97" w:rsidRPr="0061664F">
        <w:t xml:space="preserve">small communities </w:t>
      </w:r>
      <w:r w:rsidRPr="0061664F">
        <w:t xml:space="preserve">around the world </w:t>
      </w:r>
      <w:r w:rsidR="00781A97" w:rsidRPr="0061664F">
        <w:t xml:space="preserve">glued </w:t>
      </w:r>
      <w:r w:rsidR="00781A97" w:rsidRPr="0061664F">
        <w:lastRenderedPageBreak/>
        <w:t>together</w:t>
      </w:r>
      <w:r w:rsidRPr="0061664F">
        <w:t xml:space="preserve"> through this platform. If that happens, </w:t>
      </w:r>
      <w:r w:rsidR="00781A97" w:rsidRPr="0061664F">
        <w:t xml:space="preserve">we’re going to </w:t>
      </w:r>
      <w:r w:rsidRPr="0061664F">
        <w:t xml:space="preserve">be able to </w:t>
      </w:r>
      <w:r w:rsidR="00781A97" w:rsidRPr="0061664F">
        <w:t xml:space="preserve">see data </w:t>
      </w:r>
      <w:r w:rsidRPr="0061664F">
        <w:t xml:space="preserve">in a way that has never been done before, and that will lead to </w:t>
      </w:r>
      <w:r w:rsidR="00781A97" w:rsidRPr="0061664F">
        <w:t xml:space="preserve">scientific advances </w:t>
      </w:r>
      <w:r w:rsidRPr="0061664F">
        <w:t>n</w:t>
      </w:r>
      <w:r w:rsidR="00781A97" w:rsidRPr="0061664F">
        <w:t xml:space="preserve">ever </w:t>
      </w:r>
      <w:r w:rsidRPr="0061664F">
        <w:t>possible before. We</w:t>
      </w:r>
      <w:r w:rsidR="00781A97" w:rsidRPr="0061664F">
        <w:t xml:space="preserve"> want to be surpr</w:t>
      </w:r>
      <w:r w:rsidRPr="0061664F">
        <w:t>ised by what people do with it.”</w:t>
      </w:r>
    </w:p>
    <w:p w14:paraId="1249EEAA" w14:textId="77777777" w:rsidR="004C3551" w:rsidRPr="0061664F" w:rsidRDefault="004C3551" w:rsidP="004A4F80">
      <w:pPr>
        <w:spacing w:after="0" w:line="240" w:lineRule="auto"/>
      </w:pPr>
    </w:p>
    <w:p w14:paraId="3955B8F7" w14:textId="77777777" w:rsidR="004C3551" w:rsidRPr="0061664F" w:rsidRDefault="00E92B62" w:rsidP="008E6DB6">
      <w:pPr>
        <w:spacing w:after="0" w:line="240" w:lineRule="auto"/>
        <w:outlineLvl w:val="0"/>
      </w:pPr>
      <w:r>
        <w:t>If the next five years are anything like the first two, w</w:t>
      </w:r>
      <w:r w:rsidR="004C3551" w:rsidRPr="0061664F">
        <w:t>e think he will be.</w:t>
      </w:r>
    </w:p>
    <w:p w14:paraId="28A5A0F7" w14:textId="77777777" w:rsidR="004C3551" w:rsidRPr="0061664F" w:rsidRDefault="004C3551" w:rsidP="004A4F80">
      <w:pPr>
        <w:spacing w:after="0" w:line="240" w:lineRule="auto"/>
      </w:pPr>
    </w:p>
    <w:p w14:paraId="751CF746" w14:textId="77777777" w:rsidR="004C3551" w:rsidRPr="0061664F" w:rsidRDefault="004C3551" w:rsidP="004A4F80">
      <w:pPr>
        <w:spacing w:after="0" w:line="240" w:lineRule="auto"/>
      </w:pPr>
    </w:p>
    <w:p w14:paraId="73472692" w14:textId="77777777" w:rsidR="0087225F" w:rsidRPr="0061664F" w:rsidRDefault="00773C73" w:rsidP="00E92B62">
      <w:pPr>
        <w:spacing w:after="0" w:line="240" w:lineRule="auto"/>
      </w:pPr>
      <w:r w:rsidRPr="0061664F">
        <w:rPr>
          <w:i/>
        </w:rPr>
        <w:t>Jessy Sielski is the Communications Director for the MSU Global Center for Food Systems Innovation.</w:t>
      </w:r>
    </w:p>
    <w:sectPr w:rsidR="0087225F" w:rsidRPr="0061664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6-04-10T11:22:00Z" w:initials="Office">
    <w:p w14:paraId="08D9A807" w14:textId="77777777" w:rsidR="008E6DB6" w:rsidRDefault="008E6DB6">
      <w:pPr>
        <w:pStyle w:val="CommentText"/>
      </w:pPr>
      <w:r>
        <w:rPr>
          <w:rStyle w:val="CommentReference"/>
        </w:rPr>
        <w:annotationRef/>
      </w:r>
      <w:r>
        <w:rPr>
          <w:rStyle w:val="CommentReference"/>
        </w:rPr>
        <w:t xml:space="preserve">There is a company called PhotosynQ LLC, but that is just to make the instruments </w:t>
      </w:r>
      <w:proofErr w:type="spellStart"/>
      <w:r>
        <w:rPr>
          <w:rStyle w:val="CommentReference"/>
        </w:rPr>
        <w:t>etc</w:t>
      </w:r>
      <w:proofErr w:type="spellEnd"/>
      <w:r>
        <w:rPr>
          <w:rStyle w:val="CommentReference"/>
        </w:rPr>
        <w:t>…I’d rather emphasize the fact that is it an open platform.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D9A80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17827" w14:textId="77777777" w:rsidR="000A1FD3" w:rsidRDefault="000A1FD3" w:rsidP="007C3F46">
      <w:pPr>
        <w:spacing w:after="0" w:line="240" w:lineRule="auto"/>
      </w:pPr>
      <w:r>
        <w:separator/>
      </w:r>
    </w:p>
  </w:endnote>
  <w:endnote w:type="continuationSeparator" w:id="0">
    <w:p w14:paraId="40A18F83" w14:textId="77777777" w:rsidR="000A1FD3" w:rsidRDefault="000A1FD3" w:rsidP="007C3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FB384D" w14:textId="77777777" w:rsidR="007C3F46" w:rsidRDefault="007C3F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8CC710" w14:textId="77777777" w:rsidR="007C3F46" w:rsidRDefault="007C3F4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15490DC" w14:textId="77777777" w:rsidR="007C3F46" w:rsidRDefault="007C3F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9BC8FC" w14:textId="77777777" w:rsidR="000A1FD3" w:rsidRDefault="000A1FD3" w:rsidP="007C3F46">
      <w:pPr>
        <w:spacing w:after="0" w:line="240" w:lineRule="auto"/>
      </w:pPr>
      <w:r>
        <w:separator/>
      </w:r>
    </w:p>
  </w:footnote>
  <w:footnote w:type="continuationSeparator" w:id="0">
    <w:p w14:paraId="2DFC2FBB" w14:textId="77777777" w:rsidR="000A1FD3" w:rsidRDefault="000A1FD3" w:rsidP="007C3F4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61A00FC" w14:textId="77777777" w:rsidR="007C3F46" w:rsidRDefault="000A1FD3">
    <w:pPr>
      <w:pStyle w:val="Header"/>
    </w:pPr>
    <w:r>
      <w:rPr>
        <w:noProof/>
      </w:rPr>
      <w:pict w14:anchorId="54066C4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596553" o:spid="_x0000_s2051"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29A74E20" w14:textId="77777777" w:rsidR="007C3F46" w:rsidRDefault="000A1FD3">
    <w:pPr>
      <w:pStyle w:val="Header"/>
    </w:pPr>
    <w:r>
      <w:rPr>
        <w:noProof/>
      </w:rPr>
      <w:pict w14:anchorId="1575BAD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596554" o:spid="_x0000_s2052"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AD30AF3" w14:textId="77777777" w:rsidR="007C3F46" w:rsidRDefault="000A1FD3">
    <w:pPr>
      <w:pStyle w:val="Header"/>
    </w:pPr>
    <w:r>
      <w:rPr>
        <w:noProof/>
      </w:rPr>
      <w:pict w14:anchorId="608E718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596552" o:spid="_x0000_s2050"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574E07"/>
    <w:multiLevelType w:val="hybridMultilevel"/>
    <w:tmpl w:val="5378A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39"/>
  <w:proofState w:spelling="clean" w:grammar="clean"/>
  <w:trackRevision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E99"/>
    <w:rsid w:val="000103F7"/>
    <w:rsid w:val="000230EF"/>
    <w:rsid w:val="00053B16"/>
    <w:rsid w:val="000A1FD3"/>
    <w:rsid w:val="000C035D"/>
    <w:rsid w:val="001005F2"/>
    <w:rsid w:val="00100C50"/>
    <w:rsid w:val="00120B1D"/>
    <w:rsid w:val="00122B8B"/>
    <w:rsid w:val="001263A2"/>
    <w:rsid w:val="00133AA6"/>
    <w:rsid w:val="001369C6"/>
    <w:rsid w:val="00176EFA"/>
    <w:rsid w:val="001A3651"/>
    <w:rsid w:val="001B5414"/>
    <w:rsid w:val="001B7E76"/>
    <w:rsid w:val="001F0BDC"/>
    <w:rsid w:val="001F11B9"/>
    <w:rsid w:val="00201A80"/>
    <w:rsid w:val="00217830"/>
    <w:rsid w:val="00266E9E"/>
    <w:rsid w:val="002740EB"/>
    <w:rsid w:val="0028613D"/>
    <w:rsid w:val="00292EE4"/>
    <w:rsid w:val="002C6DC7"/>
    <w:rsid w:val="002D51B4"/>
    <w:rsid w:val="002F2BCE"/>
    <w:rsid w:val="00301540"/>
    <w:rsid w:val="00370F70"/>
    <w:rsid w:val="003742BE"/>
    <w:rsid w:val="00374EBC"/>
    <w:rsid w:val="0038210B"/>
    <w:rsid w:val="00390049"/>
    <w:rsid w:val="00394551"/>
    <w:rsid w:val="003B25E6"/>
    <w:rsid w:val="003C6FEB"/>
    <w:rsid w:val="003D03AF"/>
    <w:rsid w:val="003E24DC"/>
    <w:rsid w:val="003E3709"/>
    <w:rsid w:val="003F4A6E"/>
    <w:rsid w:val="00415BA5"/>
    <w:rsid w:val="00416F43"/>
    <w:rsid w:val="00425971"/>
    <w:rsid w:val="004A4F80"/>
    <w:rsid w:val="004A631C"/>
    <w:rsid w:val="004C3551"/>
    <w:rsid w:val="004C75D7"/>
    <w:rsid w:val="004D0006"/>
    <w:rsid w:val="00502002"/>
    <w:rsid w:val="00524BFF"/>
    <w:rsid w:val="00535EB9"/>
    <w:rsid w:val="005413A8"/>
    <w:rsid w:val="00572205"/>
    <w:rsid w:val="005C34D6"/>
    <w:rsid w:val="00602537"/>
    <w:rsid w:val="0061664F"/>
    <w:rsid w:val="0062371E"/>
    <w:rsid w:val="006306F1"/>
    <w:rsid w:val="0063729C"/>
    <w:rsid w:val="006666A2"/>
    <w:rsid w:val="00681A97"/>
    <w:rsid w:val="00694063"/>
    <w:rsid w:val="006B7963"/>
    <w:rsid w:val="006F6956"/>
    <w:rsid w:val="00705FAC"/>
    <w:rsid w:val="00713F62"/>
    <w:rsid w:val="007158DC"/>
    <w:rsid w:val="007263D0"/>
    <w:rsid w:val="00730E94"/>
    <w:rsid w:val="00731923"/>
    <w:rsid w:val="00731B05"/>
    <w:rsid w:val="00743688"/>
    <w:rsid w:val="00750BC4"/>
    <w:rsid w:val="00773531"/>
    <w:rsid w:val="00773C73"/>
    <w:rsid w:val="00781A97"/>
    <w:rsid w:val="00786F85"/>
    <w:rsid w:val="0079198B"/>
    <w:rsid w:val="007A54A8"/>
    <w:rsid w:val="007A6F5F"/>
    <w:rsid w:val="007C174E"/>
    <w:rsid w:val="007C3F46"/>
    <w:rsid w:val="008202F9"/>
    <w:rsid w:val="00826D08"/>
    <w:rsid w:val="00837209"/>
    <w:rsid w:val="0084645E"/>
    <w:rsid w:val="00852C2F"/>
    <w:rsid w:val="008670DE"/>
    <w:rsid w:val="0087225F"/>
    <w:rsid w:val="00883E82"/>
    <w:rsid w:val="008D26F2"/>
    <w:rsid w:val="008E34F5"/>
    <w:rsid w:val="008E6DB6"/>
    <w:rsid w:val="008F2035"/>
    <w:rsid w:val="00903B43"/>
    <w:rsid w:val="00915873"/>
    <w:rsid w:val="00922A62"/>
    <w:rsid w:val="0093334D"/>
    <w:rsid w:val="0095731F"/>
    <w:rsid w:val="0097728A"/>
    <w:rsid w:val="00984140"/>
    <w:rsid w:val="009A542E"/>
    <w:rsid w:val="009E30D6"/>
    <w:rsid w:val="009F54DD"/>
    <w:rsid w:val="00A0632A"/>
    <w:rsid w:val="00A1365C"/>
    <w:rsid w:val="00A66DF7"/>
    <w:rsid w:val="00A93DB8"/>
    <w:rsid w:val="00AA6252"/>
    <w:rsid w:val="00B10326"/>
    <w:rsid w:val="00B32323"/>
    <w:rsid w:val="00B367DE"/>
    <w:rsid w:val="00B55EAF"/>
    <w:rsid w:val="00BE57C7"/>
    <w:rsid w:val="00C04476"/>
    <w:rsid w:val="00C10485"/>
    <w:rsid w:val="00C44E99"/>
    <w:rsid w:val="00C47C07"/>
    <w:rsid w:val="00C5325E"/>
    <w:rsid w:val="00CE639A"/>
    <w:rsid w:val="00CF121E"/>
    <w:rsid w:val="00D02BDF"/>
    <w:rsid w:val="00D0547F"/>
    <w:rsid w:val="00D14267"/>
    <w:rsid w:val="00D65389"/>
    <w:rsid w:val="00D90137"/>
    <w:rsid w:val="00DB52B6"/>
    <w:rsid w:val="00DC70AC"/>
    <w:rsid w:val="00E1080F"/>
    <w:rsid w:val="00E17F61"/>
    <w:rsid w:val="00E274C6"/>
    <w:rsid w:val="00E46465"/>
    <w:rsid w:val="00E56647"/>
    <w:rsid w:val="00E75533"/>
    <w:rsid w:val="00E92B62"/>
    <w:rsid w:val="00ED7EA5"/>
    <w:rsid w:val="00F102D9"/>
    <w:rsid w:val="00F223FB"/>
    <w:rsid w:val="00F876F9"/>
    <w:rsid w:val="00F90EE1"/>
    <w:rsid w:val="00F932E3"/>
    <w:rsid w:val="00FC4AA0"/>
    <w:rsid w:val="00FD10F6"/>
    <w:rsid w:val="00FD589B"/>
    <w:rsid w:val="00FD5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D7B9B52"/>
  <w15:docId w15:val="{6814A1B2-6E81-4BC0-B65F-6D970DEA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C73"/>
    <w:rPr>
      <w:color w:val="0563C1" w:themeColor="hyperlink"/>
      <w:u w:val="single"/>
    </w:rPr>
  </w:style>
  <w:style w:type="paragraph" w:styleId="ListParagraph">
    <w:name w:val="List Paragraph"/>
    <w:basedOn w:val="Normal"/>
    <w:uiPriority w:val="34"/>
    <w:qFormat/>
    <w:rsid w:val="004D0006"/>
    <w:pPr>
      <w:ind w:left="720"/>
      <w:contextualSpacing/>
    </w:pPr>
  </w:style>
  <w:style w:type="paragraph" w:styleId="Header">
    <w:name w:val="header"/>
    <w:basedOn w:val="Normal"/>
    <w:link w:val="HeaderChar"/>
    <w:uiPriority w:val="99"/>
    <w:unhideWhenUsed/>
    <w:rsid w:val="007C3F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F46"/>
  </w:style>
  <w:style w:type="paragraph" w:styleId="Footer">
    <w:name w:val="footer"/>
    <w:basedOn w:val="Normal"/>
    <w:link w:val="FooterChar"/>
    <w:uiPriority w:val="99"/>
    <w:unhideWhenUsed/>
    <w:rsid w:val="007C3F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F46"/>
  </w:style>
  <w:style w:type="paragraph" w:styleId="BalloonText">
    <w:name w:val="Balloon Text"/>
    <w:basedOn w:val="Normal"/>
    <w:link w:val="BalloonTextChar"/>
    <w:uiPriority w:val="99"/>
    <w:semiHidden/>
    <w:unhideWhenUsed/>
    <w:rsid w:val="008E6DB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E6DB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E6DB6"/>
    <w:rPr>
      <w:sz w:val="18"/>
      <w:szCs w:val="18"/>
    </w:rPr>
  </w:style>
  <w:style w:type="paragraph" w:styleId="CommentText">
    <w:name w:val="annotation text"/>
    <w:basedOn w:val="Normal"/>
    <w:link w:val="CommentTextChar"/>
    <w:uiPriority w:val="99"/>
    <w:semiHidden/>
    <w:unhideWhenUsed/>
    <w:rsid w:val="008E6DB6"/>
    <w:pPr>
      <w:spacing w:line="240" w:lineRule="auto"/>
    </w:pPr>
    <w:rPr>
      <w:sz w:val="24"/>
      <w:szCs w:val="24"/>
    </w:rPr>
  </w:style>
  <w:style w:type="character" w:customStyle="1" w:styleId="CommentTextChar">
    <w:name w:val="Comment Text Char"/>
    <w:basedOn w:val="DefaultParagraphFont"/>
    <w:link w:val="CommentText"/>
    <w:uiPriority w:val="99"/>
    <w:semiHidden/>
    <w:rsid w:val="008E6DB6"/>
    <w:rPr>
      <w:sz w:val="24"/>
      <w:szCs w:val="24"/>
    </w:rPr>
  </w:style>
  <w:style w:type="paragraph" w:styleId="CommentSubject">
    <w:name w:val="annotation subject"/>
    <w:basedOn w:val="CommentText"/>
    <w:next w:val="CommentText"/>
    <w:link w:val="CommentSubjectChar"/>
    <w:uiPriority w:val="99"/>
    <w:semiHidden/>
    <w:unhideWhenUsed/>
    <w:rsid w:val="008E6DB6"/>
    <w:rPr>
      <w:b/>
      <w:bCs/>
      <w:sz w:val="20"/>
      <w:szCs w:val="20"/>
    </w:rPr>
  </w:style>
  <w:style w:type="character" w:customStyle="1" w:styleId="CommentSubjectChar">
    <w:name w:val="Comment Subject Char"/>
    <w:basedOn w:val="CommentTextChar"/>
    <w:link w:val="CommentSubject"/>
    <w:uiPriority w:val="99"/>
    <w:semiHidden/>
    <w:rsid w:val="008E6D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1/relationships/people" Target="people.xml"/><Relationship Id="rId21"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hyperlink" Target="http://news.discovery.com/earth/oceans/great-barrier-reef-coral-bleaching-is-worst-in-its-history-160404.htm" TargetMode="External"/><Relationship Id="rId12" Type="http://schemas.openxmlformats.org/officeDocument/2006/relationships/hyperlink" Target="http://www.coralcoe.org.au/media-releases/coral-bleaching-taskforce-documents-most-severe-bleaching-on-record"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ielskij@m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DD72D-B45A-1F42-B8D7-0FAF0ED1F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1614</Words>
  <Characters>9206</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ISP</Company>
  <LinksUpToDate>false</LinksUpToDate>
  <CharactersWithSpaces>10799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Jessy Sielski</dc:creator>
  <cp:lastModifiedBy>Microsoft Office User</cp:lastModifiedBy>
  <cp:revision>2</cp:revision>
  <cp:lastPrinted>2016-04-05T18:07:00Z</cp:lastPrinted>
  <dcterms:created xsi:type="dcterms:W3CDTF">2016-04-10T15:46:00Z</dcterms:created>
  <dcterms:modified xsi:type="dcterms:W3CDTF">2016-04-10T15:46:00Z</dcterms:modified>
</cp:coreProperties>
</file>