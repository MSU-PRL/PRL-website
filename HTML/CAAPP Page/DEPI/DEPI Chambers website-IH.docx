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4C799" w14:textId="77777777" w:rsidR="00835839" w:rsidRPr="00835839" w:rsidRDefault="00835839" w:rsidP="008358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58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DEPI Chambers</w:t>
      </w:r>
    </w:p>
    <w:p w14:paraId="13E9FA39" w14:textId="77777777" w:rsidR="00D0294D" w:rsidRDefault="00D0294D" w:rsidP="00D0294D">
      <w:pPr>
        <w:pStyle w:val="Heading2"/>
      </w:pPr>
      <w:r>
        <w:t>Background / Why DEPI</w:t>
      </w:r>
    </w:p>
    <w:p w14:paraId="123114AE" w14:textId="77777777" w:rsidR="00EF7034" w:rsidRDefault="00846A0B" w:rsidP="00EF7034">
      <w:pPr>
        <w:pStyle w:val="NormalWeb"/>
        <w:ind w:firstLine="720"/>
      </w:pPr>
      <w:r>
        <w:t>For decades, scientists have studied photosynthesis with sophisticated instruments under carefully controlled lab c</w:t>
      </w:r>
      <w:r w:rsidR="00D22693">
        <w:t>onditions. This approach has</w:t>
      </w:r>
      <w:r>
        <w:t xml:space="preserve"> a </w:t>
      </w:r>
      <w:r w:rsidR="00D22693">
        <w:t xml:space="preserve">provided </w:t>
      </w:r>
      <w:r>
        <w:t>de</w:t>
      </w:r>
      <w:r w:rsidR="006047CD">
        <w:t>tailed picture of the</w:t>
      </w:r>
      <w:r w:rsidR="00D22693">
        <w:t xml:space="preserve"> core </w:t>
      </w:r>
      <w:r w:rsidR="002828C2">
        <w:t xml:space="preserve">components of </w:t>
      </w:r>
      <w:r w:rsidR="00303F93">
        <w:t>this essential</w:t>
      </w:r>
      <w:r w:rsidR="002828C2">
        <w:t xml:space="preserve"> </w:t>
      </w:r>
      <w:r>
        <w:t xml:space="preserve">biological </w:t>
      </w:r>
      <w:r w:rsidR="006047CD">
        <w:t>process</w:t>
      </w:r>
      <w:r>
        <w:t xml:space="preserve"> that has powered</w:t>
      </w:r>
      <w:r w:rsidR="00D937A1">
        <w:t xml:space="preserve"> and sustained</w:t>
      </w:r>
      <w:r>
        <w:t xml:space="preserve"> life for over a billion years.</w:t>
      </w:r>
      <w:r w:rsidR="00EF5F3B">
        <w:t xml:space="preserve"> </w:t>
      </w:r>
      <w:r w:rsidR="00303F93">
        <w:t>However,</w:t>
      </w:r>
      <w:r w:rsidR="00D22693">
        <w:t xml:space="preserve"> controlled laboratory conditions may mask mechanisms plants have evolved </w:t>
      </w:r>
      <w:ins w:id="0" w:author="Houwat, Igor" w:date="2018-02-16T15:25:00Z">
        <w:r w:rsidR="00EF5F3B">
          <w:t xml:space="preserve">to </w:t>
        </w:r>
      </w:ins>
      <w:r w:rsidR="00D22693">
        <w:t>regulate photosynthesis in natural environments</w:t>
      </w:r>
      <w:r>
        <w:t>.</w:t>
      </w:r>
      <w:r w:rsidR="006047CD">
        <w:t xml:space="preserve"> </w:t>
      </w:r>
      <w:r w:rsidR="00BB1399">
        <w:t xml:space="preserve">For example, deleting genes that affect </w:t>
      </w:r>
      <w:del w:id="1" w:author="Houwat, Igor" w:date="2018-02-16T15:25:00Z">
        <w:r w:rsidR="00BB1399" w:rsidDel="00EF5F3B">
          <w:delText xml:space="preserve">the down-regulation </w:delText>
        </w:r>
      </w:del>
      <w:r w:rsidR="00BB1399">
        <w:t>photosynthesis in some cases has no effect on growth under constant light intensit</w:t>
      </w:r>
      <w:ins w:id="2" w:author="Houwat, Igor" w:date="2018-02-16T15:30:00Z">
        <w:r w:rsidR="00CD0155">
          <w:t>ies</w:t>
        </w:r>
      </w:ins>
      <w:del w:id="3" w:author="Houwat, Igor" w:date="2018-02-16T15:30:00Z">
        <w:r w:rsidR="00BB1399" w:rsidDel="00CD0155">
          <w:delText>y</w:delText>
        </w:r>
      </w:del>
      <w:r w:rsidR="00BB1399">
        <w:t xml:space="preserve">, </w:t>
      </w:r>
      <w:ins w:id="4" w:author="Houwat, Igor" w:date="2018-02-16T15:30:00Z">
        <w:r w:rsidR="00CD0155">
          <w:t>but growth</w:t>
        </w:r>
      </w:ins>
      <w:ins w:id="5" w:author="Houwat, Igor" w:date="2018-02-16T15:31:00Z">
        <w:r w:rsidR="00CD0155">
          <w:t xml:space="preserve"> (</w:t>
        </w:r>
      </w:ins>
      <w:ins w:id="6" w:author="Houwat, Igor" w:date="2018-02-16T15:30:00Z">
        <w:r w:rsidR="00CD0155">
          <w:t>and photosynthesis</w:t>
        </w:r>
      </w:ins>
      <w:ins w:id="7" w:author="Houwat, Igor" w:date="2018-02-16T15:31:00Z">
        <w:r w:rsidR="00CD0155">
          <w:t>)</w:t>
        </w:r>
      </w:ins>
      <w:ins w:id="8" w:author="Houwat, Igor" w:date="2018-02-16T15:30:00Z">
        <w:r w:rsidR="00CD0155">
          <w:t xml:space="preserve"> under </w:t>
        </w:r>
        <w:r w:rsidR="00CD0155">
          <w:t xml:space="preserve">typical </w:t>
        </w:r>
        <w:r w:rsidR="002B0DFC">
          <w:t>fluctuating intensities found outdoors</w:t>
        </w:r>
        <w:r w:rsidR="00CD0155">
          <w:t xml:space="preserve"> </w:t>
        </w:r>
      </w:ins>
      <w:ins w:id="9" w:author="Houwat, Igor" w:date="2018-02-16T15:31:00Z">
        <w:r w:rsidR="00CD0155">
          <w:t>is</w:t>
        </w:r>
      </w:ins>
      <w:ins w:id="10" w:author="Houwat, Igor" w:date="2018-02-16T15:30:00Z">
        <w:r w:rsidR="00CD0155">
          <w:t xml:space="preserve"> severely inhibited</w:t>
        </w:r>
      </w:ins>
      <w:del w:id="11" w:author="Houwat, Igor" w:date="2018-02-16T15:30:00Z">
        <w:r w:rsidR="00BB1399" w:rsidDel="00CD0155">
          <w:delText xml:space="preserve">but growth </w:delText>
        </w:r>
      </w:del>
      <w:del w:id="12" w:author="Houwat, Igor" w:date="2018-02-16T15:27:00Z">
        <w:r w:rsidR="00931AD1" w:rsidDel="00CD0155">
          <w:delText>(</w:delText>
        </w:r>
      </w:del>
      <w:del w:id="13" w:author="Houwat, Igor" w:date="2018-02-16T15:30:00Z">
        <w:r w:rsidR="00931AD1" w:rsidDel="00CD0155">
          <w:delText>and photosynthesis</w:delText>
        </w:r>
      </w:del>
      <w:del w:id="14" w:author="Houwat, Igor" w:date="2018-02-16T15:27:00Z">
        <w:r w:rsidR="00931AD1" w:rsidDel="00CD0155">
          <w:delText>)</w:delText>
        </w:r>
      </w:del>
      <w:del w:id="15" w:author="Houwat, Igor" w:date="2018-02-16T15:29:00Z">
        <w:r w:rsidR="00931AD1" w:rsidDel="00CD0155">
          <w:delText xml:space="preserve"> </w:delText>
        </w:r>
        <w:r w:rsidR="00BB1399" w:rsidDel="00CD0155">
          <w:delText xml:space="preserve">under </w:delText>
        </w:r>
      </w:del>
      <w:del w:id="16" w:author="Houwat, Igor" w:date="2018-02-16T15:26:00Z">
        <w:r w:rsidR="008130E0" w:rsidDel="00EF5F3B">
          <w:delText xml:space="preserve">(outdoor) </w:delText>
        </w:r>
      </w:del>
      <w:del w:id="17" w:author="Houwat, Igor" w:date="2018-02-16T15:29:00Z">
        <w:r w:rsidR="00BB1399" w:rsidDel="00CD0155">
          <w:delText xml:space="preserve">fluctuating intensities </w:delText>
        </w:r>
      </w:del>
      <w:del w:id="18" w:author="Houwat, Igor" w:date="2018-02-16T15:30:00Z">
        <w:r w:rsidR="00BB1399" w:rsidDel="00CD0155">
          <w:delText>is severely inhibited</w:delText>
        </w:r>
      </w:del>
      <w:r w:rsidR="00BB1399">
        <w:t>.</w:t>
      </w:r>
      <w:r w:rsidR="00EF7034">
        <w:t xml:space="preserve"> </w:t>
      </w:r>
      <w:del w:id="19" w:author="Houwat, Igor" w:date="2018-02-16T16:06:00Z">
        <w:r w:rsidR="00303F93" w:rsidDel="002B0DFC">
          <w:delText xml:space="preserve"> </w:delText>
        </w:r>
      </w:del>
      <w:r w:rsidR="00303F93">
        <w:t xml:space="preserve"> In order to understand how photosynthesis operates and is regulated in nature, we need to perform laboratory experiments under ‘field-relevant’ conditions.  </w:t>
      </w:r>
    </w:p>
    <w:p w14:paraId="7FF324FC" w14:textId="77777777" w:rsidR="008130E0" w:rsidRDefault="00EF7034" w:rsidP="008130E0">
      <w:pPr>
        <w:pStyle w:val="NormalWeb"/>
        <w:ind w:firstLine="720"/>
      </w:pPr>
      <w:r>
        <w:t xml:space="preserve">So why not </w:t>
      </w:r>
      <w:r w:rsidR="008130E0">
        <w:t xml:space="preserve">just </w:t>
      </w:r>
      <w:r>
        <w:t>run experiments in the field?</w:t>
      </w:r>
      <w:r w:rsidR="008130E0">
        <w:t xml:space="preserve">  </w:t>
      </w:r>
      <w:r>
        <w:t xml:space="preserve">Obtaining reproducible results is more </w:t>
      </w:r>
      <w:commentRangeStart w:id="20"/>
      <w:del w:id="21" w:author="Houwat, Igor" w:date="2018-02-16T15:55:00Z">
        <w:r w:rsidDel="0017039E">
          <w:delText xml:space="preserve">challenging </w:delText>
        </w:r>
      </w:del>
      <w:ins w:id="22" w:author="Houwat, Igor" w:date="2018-02-16T15:55:00Z">
        <w:r w:rsidR="0017039E">
          <w:t>risky</w:t>
        </w:r>
        <w:r w:rsidR="0017039E">
          <w:t xml:space="preserve"> </w:t>
        </w:r>
      </w:ins>
      <w:commentRangeEnd w:id="20"/>
      <w:ins w:id="23" w:author="Houwat, Igor" w:date="2018-02-16T16:07:00Z">
        <w:r w:rsidR="00C404BC">
          <w:rPr>
            <w:rStyle w:val="CommentReference"/>
            <w:rFonts w:asciiTheme="minorHAnsi" w:eastAsiaTheme="minorHAnsi" w:hAnsiTheme="minorHAnsi" w:cstheme="minorBidi"/>
          </w:rPr>
          <w:commentReference w:id="20"/>
        </w:r>
      </w:ins>
      <w:r>
        <w:t>when conditions in the field change constantly and</w:t>
      </w:r>
      <w:ins w:id="24" w:author="Houwat, Igor" w:date="2018-02-16T15:32:00Z">
        <w:r w:rsidR="00CD0155">
          <w:t>,</w:t>
        </w:r>
      </w:ins>
      <w:ins w:id="25" w:author="Houwat, Igor" w:date="2018-02-16T15:54:00Z">
        <w:r w:rsidR="0017039E">
          <w:t xml:space="preserve"> as</w:t>
        </w:r>
      </w:ins>
      <w:r>
        <w:t xml:space="preserve"> in many cases</w:t>
      </w:r>
      <w:ins w:id="26" w:author="Houwat, Igor" w:date="2018-02-16T15:32:00Z">
        <w:r w:rsidR="00CD0155">
          <w:t>,</w:t>
        </w:r>
      </w:ins>
      <w:r>
        <w:t xml:space="preserve"> unpredictably.  In addition, </w:t>
      </w:r>
      <w:r w:rsidR="008130E0">
        <w:t xml:space="preserve">if </w:t>
      </w:r>
      <w:r w:rsidR="0017039E">
        <w:t xml:space="preserve">the experimenter is unlucky, </w:t>
      </w:r>
      <w:r w:rsidR="008130E0">
        <w:t>field conditions</w:t>
      </w:r>
      <w:r w:rsidR="0017039E">
        <w:t xml:space="preserve"> may</w:t>
      </w:r>
      <w:r w:rsidR="008130E0">
        <w:t xml:space="preserve"> run counter to the experimental design (e.g. testing for drought tolerance during a wet calendar year)</w:t>
      </w:r>
      <w:r w:rsidR="0017039E">
        <w:t xml:space="preserve">, </w:t>
      </w:r>
      <w:ins w:id="27" w:author="Houwat, Igor" w:date="2018-02-16T15:55:00Z">
        <w:r w:rsidR="0017039E">
          <w:t>leading to wasted time and research funds.</w:t>
        </w:r>
      </w:ins>
    </w:p>
    <w:p w14:paraId="2DDEC638" w14:textId="77777777" w:rsidR="00D0294D" w:rsidRDefault="00D0294D" w:rsidP="00D0294D">
      <w:pPr>
        <w:pStyle w:val="Heading2"/>
      </w:pPr>
      <w:r>
        <w:t>What is the DEPI</w:t>
      </w:r>
    </w:p>
    <w:p w14:paraId="11DA8CCC" w14:textId="34D6B6F0" w:rsidR="0017039E" w:rsidRDefault="00846A0B" w:rsidP="00E50FC6">
      <w:pPr>
        <w:pStyle w:val="NormalWeb"/>
        <w:ind w:firstLine="720"/>
        <w:rPr>
          <w:ins w:id="28" w:author="Houwat, Igor" w:date="2018-02-16T15:56:00Z"/>
        </w:rPr>
      </w:pPr>
      <w:r>
        <w:t xml:space="preserve">Created in the </w:t>
      </w:r>
      <w:hyperlink r:id="rId8" w:history="1">
        <w:r>
          <w:rPr>
            <w:rStyle w:val="Hyperlink"/>
          </w:rPr>
          <w:t>lab of David Kramer</w:t>
        </w:r>
      </w:hyperlink>
      <w:r>
        <w:t>, the Dynamic Envi</w:t>
      </w:r>
      <w:r w:rsidR="00DD7E4C">
        <w:t>ronmental Photosynthetic Imager</w:t>
      </w:r>
      <w:r>
        <w:t xml:space="preserve">, or </w:t>
      </w:r>
      <w:r>
        <w:rPr>
          <w:rStyle w:val="Strong"/>
          <w:rFonts w:eastAsiaTheme="majorEastAsia"/>
        </w:rPr>
        <w:t xml:space="preserve">DEPI, </w:t>
      </w:r>
      <w:r w:rsidR="00DD7E4C">
        <w:rPr>
          <w:rStyle w:val="Strong"/>
        </w:rPr>
        <w:t>was designed to bridge</w:t>
      </w:r>
      <w:r>
        <w:rPr>
          <w:rStyle w:val="Strong"/>
          <w:rFonts w:eastAsiaTheme="majorEastAsia"/>
        </w:rPr>
        <w:t xml:space="preserve"> the gap between the lab</w:t>
      </w:r>
      <w:r w:rsidR="00DD7E4C">
        <w:rPr>
          <w:rStyle w:val="Strong"/>
        </w:rPr>
        <w:t>oratory</w:t>
      </w:r>
      <w:r>
        <w:rPr>
          <w:rStyle w:val="Strong"/>
          <w:rFonts w:eastAsiaTheme="majorEastAsia"/>
        </w:rPr>
        <w:t xml:space="preserve"> and the </w:t>
      </w:r>
      <w:r w:rsidR="003C2F47">
        <w:rPr>
          <w:rStyle w:val="Strong"/>
        </w:rPr>
        <w:t>field</w:t>
      </w:r>
      <w:r>
        <w:t>.</w:t>
      </w:r>
      <w:r w:rsidR="00835839">
        <w:t xml:space="preserve"> </w:t>
      </w:r>
      <w:del w:id="29" w:author="Houwat, Igor" w:date="2018-02-16T15:55:00Z">
        <w:r w:rsidR="00835839" w:rsidDel="0017039E">
          <w:delText xml:space="preserve"> </w:delText>
        </w:r>
      </w:del>
      <w:r w:rsidR="00835839">
        <w:t>DEPI can reproducibly simulate dynamic changes</w:t>
      </w:r>
      <w:r w:rsidR="00902F32">
        <w:t xml:space="preserve"> (or playback recorded field conditions)</w:t>
      </w:r>
      <w:r w:rsidR="00835839">
        <w:t xml:space="preserve"> occurring in natural environments and continuously monitor the photosynthetic performance of plants in high throughput.</w:t>
      </w:r>
      <w:r w:rsidR="00E50FC6">
        <w:t xml:space="preserve"> </w:t>
      </w:r>
      <w:r w:rsidR="002B0DFC">
        <w:t>The core of DEPI consists of</w:t>
      </w:r>
      <w:r w:rsidR="002B0DFC">
        <w:t xml:space="preserve"> a</w:t>
      </w:r>
      <w:r w:rsidR="003C7E0B">
        <w:t xml:space="preserve"> </w:t>
      </w:r>
      <w:r w:rsidR="003C7E0B" w:rsidRPr="00E50FC6">
        <w:rPr>
          <w:b/>
        </w:rPr>
        <w:t>lighting array of high power white LEDs</w:t>
      </w:r>
      <w:r w:rsidR="003C7E0B">
        <w:t xml:space="preserve"> capable of delivering up to f</w:t>
      </w:r>
      <w:r w:rsidR="0053170E">
        <w:t>ull sunlight intensities (&gt;2000 µ</w:t>
      </w:r>
      <w:proofErr w:type="spellStart"/>
      <w:r w:rsidR="003C7E0B">
        <w:t>mols</w:t>
      </w:r>
      <w:proofErr w:type="spellEnd"/>
      <w:r w:rsidR="003C7E0B">
        <w:t xml:space="preserve"> photons m</w:t>
      </w:r>
      <w:r w:rsidR="003C7E0B" w:rsidRPr="002B0DFC">
        <w:rPr>
          <w:vertAlign w:val="superscript"/>
        </w:rPr>
        <w:t>-2</w:t>
      </w:r>
      <w:r w:rsidR="003C7E0B">
        <w:t xml:space="preserve"> sec</w:t>
      </w:r>
      <w:r w:rsidR="003C7E0B" w:rsidRPr="002B0DFC">
        <w:rPr>
          <w:vertAlign w:val="superscript"/>
        </w:rPr>
        <w:t>-1</w:t>
      </w:r>
      <w:r w:rsidR="003C7E0B">
        <w:t>) at a distance of 50 cm from soil level</w:t>
      </w:r>
      <w:r w:rsidR="002775FD">
        <w:t>.</w:t>
      </w:r>
      <w:ins w:id="30" w:author="Houwat, Igor" w:date="2018-02-16T16:08:00Z">
        <w:r w:rsidR="00C404BC">
          <w:t xml:space="preserve"> Its features</w:t>
        </w:r>
        <w:bookmarkStart w:id="31" w:name="_GoBack"/>
        <w:bookmarkEnd w:id="31"/>
        <w:r w:rsidR="00C404BC">
          <w:t xml:space="preserve"> include: </w:t>
        </w:r>
      </w:ins>
    </w:p>
    <w:p w14:paraId="0858264F" w14:textId="77777777" w:rsidR="0017039E" w:rsidRDefault="002775FD" w:rsidP="0017039E">
      <w:pPr>
        <w:pStyle w:val="NormalWeb"/>
        <w:numPr>
          <w:ilvl w:val="0"/>
          <w:numId w:val="3"/>
        </w:numPr>
        <w:rPr>
          <w:ins w:id="32" w:author="Houwat, Igor" w:date="2018-02-16T15:56:00Z"/>
        </w:rPr>
        <w:pPrChange w:id="33" w:author="Houwat, Igor" w:date="2018-02-16T15:56:00Z">
          <w:pPr>
            <w:pStyle w:val="NormalWeb"/>
            <w:ind w:firstLine="720"/>
          </w:pPr>
        </w:pPrChange>
      </w:pPr>
      <w:del w:id="34" w:author="Houwat, Igor" w:date="2018-02-16T15:56:00Z">
        <w:r w:rsidRPr="002B0DFC" w:rsidDel="0017039E">
          <w:rPr>
            <w:b/>
            <w:rPrChange w:id="35" w:author="Houwat, Igor" w:date="2018-02-16T16:03:00Z">
              <w:rPr/>
            </w:rPrChange>
          </w:rPr>
          <w:delText xml:space="preserve">  </w:delText>
        </w:r>
        <w:r w:rsidR="00A0167C" w:rsidRPr="002B0DFC" w:rsidDel="0017039E">
          <w:rPr>
            <w:b/>
            <w:rPrChange w:id="36" w:author="Houwat, Igor" w:date="2018-02-16T16:03:00Z">
              <w:rPr/>
            </w:rPrChange>
          </w:rPr>
          <w:delText xml:space="preserve">Via computer control </w:delText>
        </w:r>
      </w:del>
      <w:ins w:id="37" w:author="Houwat, Igor" w:date="2018-02-16T15:56:00Z">
        <w:r w:rsidR="0017039E" w:rsidRPr="002B0DFC">
          <w:rPr>
            <w:b/>
            <w:rPrChange w:id="38" w:author="Houwat, Igor" w:date="2018-02-16T16:03:00Z">
              <w:rPr/>
            </w:rPrChange>
          </w:rPr>
          <w:t xml:space="preserve">Computer-controlled simulations </w:t>
        </w:r>
      </w:ins>
      <w:del w:id="39" w:author="Houwat, Igor" w:date="2018-02-16T15:56:00Z">
        <w:r w:rsidR="00A0167C" w:rsidRPr="002B0DFC" w:rsidDel="0017039E">
          <w:rPr>
            <w:b/>
            <w:rPrChange w:id="40" w:author="Houwat, Igor" w:date="2018-02-16T16:03:00Z">
              <w:rPr/>
            </w:rPrChange>
          </w:rPr>
          <w:delText xml:space="preserve">DEPI can </w:delText>
        </w:r>
        <w:r w:rsidR="00085742" w:rsidRPr="002B0DFC" w:rsidDel="0017039E">
          <w:rPr>
            <w:b/>
            <w:rPrChange w:id="41" w:author="Houwat, Igor" w:date="2018-02-16T16:03:00Z">
              <w:rPr/>
            </w:rPrChange>
          </w:rPr>
          <w:delText xml:space="preserve">precisely </w:delText>
        </w:r>
        <w:r w:rsidR="00A0167C" w:rsidRPr="002B0DFC" w:rsidDel="0017039E">
          <w:rPr>
            <w:b/>
            <w:rPrChange w:id="42" w:author="Houwat, Igor" w:date="2018-02-16T16:03:00Z">
              <w:rPr/>
            </w:rPrChange>
          </w:rPr>
          <w:delText xml:space="preserve">simulate the </w:delText>
        </w:r>
      </w:del>
      <w:ins w:id="43" w:author="Houwat, Igor" w:date="2018-02-16T15:56:00Z">
        <w:r w:rsidR="0017039E" w:rsidRPr="002B0DFC">
          <w:rPr>
            <w:b/>
            <w:rPrChange w:id="44" w:author="Houwat, Igor" w:date="2018-02-16T16:03:00Z">
              <w:rPr/>
            </w:rPrChange>
          </w:rPr>
          <w:t xml:space="preserve">of </w:t>
        </w:r>
      </w:ins>
      <w:r w:rsidR="00A0167C" w:rsidRPr="002B0DFC">
        <w:rPr>
          <w:b/>
          <w:rPrChange w:id="45" w:author="Houwat, Igor" w:date="2018-02-16T16:03:00Z">
            <w:rPr/>
          </w:rPrChange>
        </w:rPr>
        <w:t>light intensity changes</w:t>
      </w:r>
      <w:r w:rsidR="00A0167C">
        <w:t xml:space="preserve"> that occur</w:t>
      </w:r>
      <w:r w:rsidR="00085742">
        <w:t xml:space="preserve"> in the field</w:t>
      </w:r>
      <w:r w:rsidR="00A0167C">
        <w:t xml:space="preserve"> throughout a solar day. </w:t>
      </w:r>
    </w:p>
    <w:p w14:paraId="38C26104" w14:textId="77777777" w:rsidR="002B0DFC" w:rsidRDefault="00A0167C" w:rsidP="0017039E">
      <w:pPr>
        <w:pStyle w:val="NormalWeb"/>
        <w:numPr>
          <w:ilvl w:val="0"/>
          <w:numId w:val="3"/>
        </w:numPr>
        <w:rPr>
          <w:ins w:id="46" w:author="Houwat, Igor" w:date="2018-02-16T15:57:00Z"/>
        </w:rPr>
        <w:pPrChange w:id="47" w:author="Houwat, Igor" w:date="2018-02-16T15:56:00Z">
          <w:pPr>
            <w:pStyle w:val="NormalWeb"/>
            <w:ind w:firstLine="720"/>
          </w:pPr>
        </w:pPrChange>
      </w:pPr>
      <w:del w:id="48" w:author="Houwat, Igor" w:date="2018-02-16T15:56:00Z">
        <w:r w:rsidRPr="002B0DFC" w:rsidDel="0017039E">
          <w:rPr>
            <w:b/>
            <w:rPrChange w:id="49" w:author="Houwat, Igor" w:date="2018-02-16T16:03:00Z">
              <w:rPr/>
            </w:rPrChange>
          </w:rPr>
          <w:delText xml:space="preserve"> </w:delText>
        </w:r>
        <w:r w:rsidR="008D5665" w:rsidRPr="002B0DFC" w:rsidDel="0017039E">
          <w:rPr>
            <w:b/>
            <w:rPrChange w:id="50" w:author="Houwat, Igor" w:date="2018-02-16T16:03:00Z">
              <w:rPr/>
            </w:rPrChange>
          </w:rPr>
          <w:delText>Using m</w:delText>
        </w:r>
      </w:del>
      <w:ins w:id="51" w:author="Houwat, Igor" w:date="2018-02-16T15:56:00Z">
        <w:r w:rsidR="002B0DFC" w:rsidRPr="002B0DFC">
          <w:rPr>
            <w:b/>
            <w:rPrChange w:id="52" w:author="Houwat, Igor" w:date="2018-02-16T16:03:00Z">
              <w:rPr/>
            </w:rPrChange>
          </w:rPr>
          <w:t>M</w:t>
        </w:r>
      </w:ins>
      <w:r w:rsidR="008D5665" w:rsidRPr="002B0DFC">
        <w:rPr>
          <w:b/>
          <w:rPrChange w:id="53" w:author="Houwat, Igor" w:date="2018-02-16T16:03:00Z">
            <w:rPr/>
          </w:rPrChange>
        </w:rPr>
        <w:t>ultiple cameras</w:t>
      </w:r>
      <w:r w:rsidR="008D5665">
        <w:t xml:space="preserve"> to s</w:t>
      </w:r>
      <w:r w:rsidR="00D2617F">
        <w:t>imultaneously imag</w:t>
      </w:r>
      <w:r w:rsidR="008D5665">
        <w:t>e all of the plants growing under the lighting canopy</w:t>
      </w:r>
      <w:ins w:id="54" w:author="Houwat, Igor" w:date="2018-02-16T15:57:00Z">
        <w:r w:rsidR="002B0DFC">
          <w:t>,</w:t>
        </w:r>
      </w:ins>
      <w:r w:rsidR="00D2617F">
        <w:t xml:space="preserve"> </w:t>
      </w:r>
      <w:del w:id="55" w:author="Houwat, Igor" w:date="2018-02-16T15:57:00Z">
        <w:r w:rsidR="00D2617F" w:rsidDel="002B0DFC">
          <w:delText xml:space="preserve">allows </w:delText>
        </w:r>
      </w:del>
      <w:ins w:id="56" w:author="Houwat, Igor" w:date="2018-02-16T15:57:00Z">
        <w:r w:rsidR="002B0DFC">
          <w:t>allowing for</w:t>
        </w:r>
        <w:r w:rsidR="002B0DFC">
          <w:t xml:space="preserve"> </w:t>
        </w:r>
      </w:ins>
      <w:r w:rsidR="00D2617F">
        <w:t>continuous monitoring with a time resolution that is not possible using robotic systems</w:t>
      </w:r>
      <w:r w:rsidR="00FE5DF8">
        <w:t xml:space="preserve">. </w:t>
      </w:r>
    </w:p>
    <w:p w14:paraId="1410B8C3" w14:textId="77777777" w:rsidR="002B0DFC" w:rsidRDefault="002B0DFC" w:rsidP="0017039E">
      <w:pPr>
        <w:pStyle w:val="NormalWeb"/>
        <w:numPr>
          <w:ilvl w:val="0"/>
          <w:numId w:val="3"/>
        </w:numPr>
        <w:rPr>
          <w:ins w:id="57" w:author="Houwat, Igor" w:date="2018-02-16T15:58:00Z"/>
        </w:rPr>
        <w:pPrChange w:id="58" w:author="Houwat, Igor" w:date="2018-02-16T15:56:00Z">
          <w:pPr>
            <w:pStyle w:val="NormalWeb"/>
            <w:ind w:firstLine="720"/>
          </w:pPr>
        </w:pPrChange>
      </w:pPr>
      <w:ins w:id="59" w:author="Houwat, Igor" w:date="2018-02-16T15:57:00Z">
        <w:r w:rsidRPr="002B0DFC">
          <w:rPr>
            <w:b/>
            <w:rPrChange w:id="60" w:author="Houwat, Igor" w:date="2018-02-16T16:03:00Z">
              <w:rPr/>
            </w:rPrChange>
          </w:rPr>
          <w:t xml:space="preserve">A support team that </w:t>
        </w:r>
      </w:ins>
      <w:del w:id="61" w:author="Houwat, Igor" w:date="2018-02-16T15:57:00Z">
        <w:r w:rsidR="00D2617F" w:rsidRPr="002B0DFC" w:rsidDel="002B0DFC">
          <w:rPr>
            <w:b/>
            <w:rPrChange w:id="62" w:author="Houwat, Igor" w:date="2018-02-16T16:03:00Z">
              <w:rPr/>
            </w:rPrChange>
          </w:rPr>
          <w:delText xml:space="preserve">We </w:delText>
        </w:r>
      </w:del>
      <w:r w:rsidR="00D2617F" w:rsidRPr="002B0DFC">
        <w:rPr>
          <w:b/>
          <w:rPrChange w:id="63" w:author="Houwat, Igor" w:date="2018-02-16T16:03:00Z">
            <w:rPr/>
          </w:rPrChange>
        </w:rPr>
        <w:t xml:space="preserve">routinely </w:t>
      </w:r>
      <w:r w:rsidR="00FE5DF8" w:rsidRPr="002B0DFC">
        <w:rPr>
          <w:b/>
          <w:rPrChange w:id="64" w:author="Houwat, Igor" w:date="2018-02-16T16:03:00Z">
            <w:rPr/>
          </w:rPrChange>
        </w:rPr>
        <w:t>run</w:t>
      </w:r>
      <w:ins w:id="65" w:author="Houwat, Igor" w:date="2018-02-16T15:57:00Z">
        <w:r w:rsidRPr="002B0DFC">
          <w:rPr>
            <w:b/>
            <w:rPrChange w:id="66" w:author="Houwat, Igor" w:date="2018-02-16T16:03:00Z">
              <w:rPr/>
            </w:rPrChange>
          </w:rPr>
          <w:t>s</w:t>
        </w:r>
      </w:ins>
      <w:r w:rsidR="00FE5DF8" w:rsidRPr="002B0DFC">
        <w:rPr>
          <w:b/>
          <w:rPrChange w:id="67" w:author="Houwat, Igor" w:date="2018-02-16T16:03:00Z">
            <w:rPr/>
          </w:rPrChange>
        </w:rPr>
        <w:t xml:space="preserve"> experiment</w:t>
      </w:r>
      <w:r w:rsidR="00571B84" w:rsidRPr="002B0DFC">
        <w:rPr>
          <w:b/>
          <w:rPrChange w:id="68" w:author="Houwat, Igor" w:date="2018-02-16T16:03:00Z">
            <w:rPr/>
          </w:rPrChange>
        </w:rPr>
        <w:t>s</w:t>
      </w:r>
      <w:r w:rsidR="00571B84">
        <w:t xml:space="preserve"> that image </w:t>
      </w:r>
      <w:r w:rsidR="00FE5DF8">
        <w:t xml:space="preserve">as many as 250 Arabidopsis </w:t>
      </w:r>
      <w:r w:rsidR="00571B84">
        <w:t>plant</w:t>
      </w:r>
      <w:r w:rsidR="00FE5DF8">
        <w:t>s</w:t>
      </w:r>
      <w:r w:rsidR="00571B84">
        <w:t xml:space="preserve"> up to 130 times per day</w:t>
      </w:r>
      <w:r w:rsidR="00FE5DF8">
        <w:t xml:space="preserve"> in a single DEPI</w:t>
      </w:r>
      <w:ins w:id="69" w:author="Houwat, Igor" w:date="2018-02-16T15:57:00Z">
        <w:r>
          <w:t xml:space="preserve"> chamber</w:t>
        </w:r>
      </w:ins>
      <w:r w:rsidR="00D2617F">
        <w:t xml:space="preserve">. </w:t>
      </w:r>
    </w:p>
    <w:p w14:paraId="608CD04D" w14:textId="77777777" w:rsidR="002B0DFC" w:rsidRDefault="00D2617F" w:rsidP="0017039E">
      <w:pPr>
        <w:pStyle w:val="NormalWeb"/>
        <w:numPr>
          <w:ilvl w:val="0"/>
          <w:numId w:val="3"/>
        </w:numPr>
        <w:rPr>
          <w:ins w:id="70" w:author="Houwat, Igor" w:date="2018-02-16T16:03:00Z"/>
        </w:rPr>
        <w:pPrChange w:id="71" w:author="Houwat, Igor" w:date="2018-02-16T15:56:00Z">
          <w:pPr>
            <w:pStyle w:val="NormalWeb"/>
            <w:ind w:firstLine="720"/>
          </w:pPr>
        </w:pPrChange>
      </w:pPr>
      <w:commentRangeStart w:id="72"/>
      <w:del w:id="73" w:author="Houwat, Igor" w:date="2018-02-16T15:58:00Z">
        <w:r w:rsidDel="002B0DFC">
          <w:delText xml:space="preserve"> </w:delText>
        </w:r>
      </w:del>
      <w:r w:rsidR="001B05CB">
        <w:t xml:space="preserve">Enclosing this core apparatus inside a plant growth chamber allows experimental control </w:t>
      </w:r>
      <w:ins w:id="74" w:author="Houwat, Igor" w:date="2018-02-16T15:58:00Z">
        <w:r w:rsidR="002B0DFC">
          <w:t xml:space="preserve">of </w:t>
        </w:r>
      </w:ins>
      <w:r w:rsidR="001B05CB">
        <w:t>other environmental parameters including temperature, humidity and CO</w:t>
      </w:r>
      <w:r w:rsidR="001B05CB" w:rsidRPr="001B05CB">
        <w:rPr>
          <w:vertAlign w:val="subscript"/>
        </w:rPr>
        <w:t>2</w:t>
      </w:r>
      <w:r w:rsidR="001B05CB">
        <w:t xml:space="preserve"> concentration</w:t>
      </w:r>
      <w:r w:rsidR="0053170E">
        <w:t>, as the chamber allows</w:t>
      </w:r>
      <w:r w:rsidR="001B05CB">
        <w:t>.</w:t>
      </w:r>
      <w:r w:rsidR="00C9614B">
        <w:t xml:space="preserve"> </w:t>
      </w:r>
      <w:del w:id="75" w:author="Houwat, Igor" w:date="2018-02-16T15:58:00Z">
        <w:r w:rsidR="00C9614B" w:rsidDel="002B0DFC">
          <w:delText xml:space="preserve"> </w:delText>
        </w:r>
      </w:del>
      <w:del w:id="76" w:author="Houwat, Igor" w:date="2018-02-16T16:03:00Z">
        <w:r w:rsidR="00C9614B" w:rsidDel="002B0DFC">
          <w:delText>More importantly</w:delText>
        </w:r>
        <w:r w:rsidR="00FE5DF8" w:rsidDel="002B0DFC">
          <w:delText>,</w:delText>
        </w:r>
        <w:r w:rsidR="00C9614B" w:rsidDel="002B0DFC">
          <w:delText xml:space="preserve"> plants </w:delText>
        </w:r>
      </w:del>
      <w:commentRangeEnd w:id="72"/>
      <w:r w:rsidR="002B0DFC">
        <w:rPr>
          <w:rStyle w:val="CommentReference"/>
          <w:rFonts w:asciiTheme="minorHAnsi" w:eastAsiaTheme="minorHAnsi" w:hAnsiTheme="minorHAnsi" w:cstheme="minorBidi"/>
        </w:rPr>
        <w:commentReference w:id="72"/>
      </w:r>
    </w:p>
    <w:p w14:paraId="15201469" w14:textId="77777777" w:rsidR="006E4FFB" w:rsidRDefault="002B0DFC" w:rsidP="0017039E">
      <w:pPr>
        <w:pStyle w:val="NormalWeb"/>
        <w:numPr>
          <w:ilvl w:val="0"/>
          <w:numId w:val="3"/>
        </w:numPr>
        <w:pPrChange w:id="77" w:author="Houwat, Igor" w:date="2018-02-16T15:56:00Z">
          <w:pPr>
            <w:pStyle w:val="NormalWeb"/>
            <w:ind w:firstLine="720"/>
          </w:pPr>
        </w:pPrChange>
      </w:pPr>
      <w:ins w:id="78" w:author="Houwat, Igor" w:date="2018-02-16T16:03:00Z">
        <w:r w:rsidRPr="002B0DFC">
          <w:rPr>
            <w:b/>
            <w:rPrChange w:id="79" w:author="Houwat, Igor" w:date="2018-02-16T16:03:00Z">
              <w:rPr/>
            </w:rPrChange>
          </w:rPr>
          <w:t xml:space="preserve">Plants </w:t>
        </w:r>
      </w:ins>
      <w:r w:rsidR="00C9614B" w:rsidRPr="002B0DFC">
        <w:rPr>
          <w:b/>
          <w:rPrChange w:id="80" w:author="Houwat, Igor" w:date="2018-02-16T16:03:00Z">
            <w:rPr/>
          </w:rPrChange>
        </w:rPr>
        <w:t>can be measured without shifting them</w:t>
      </w:r>
      <w:r w:rsidR="00C9614B">
        <w:t xml:space="preserve"> from the conditions under which they are grown. </w:t>
      </w:r>
    </w:p>
    <w:p w14:paraId="0ABBABFB" w14:textId="77777777" w:rsidR="00D0294D" w:rsidRPr="00D0294D" w:rsidRDefault="002B0DFC" w:rsidP="00846A0B">
      <w:pPr>
        <w:pStyle w:val="NormalWeb"/>
        <w:rPr>
          <w:b/>
        </w:rPr>
      </w:pPr>
      <w:r>
        <w:rPr>
          <w:b/>
        </w:rPr>
        <w:t>Movie</w:t>
      </w:r>
      <w:r w:rsidR="00D0294D">
        <w:rPr>
          <w:b/>
        </w:rPr>
        <w:t xml:space="preserve"> of DEPI in action. </w:t>
      </w:r>
    </w:p>
    <w:p w14:paraId="5CC179A0" w14:textId="77777777" w:rsidR="00902F32" w:rsidRDefault="00DC5F22" w:rsidP="00902F32">
      <w:pPr>
        <w:pStyle w:val="Heading2"/>
      </w:pPr>
      <w:r>
        <w:lastRenderedPageBreak/>
        <w:t>What parameters can DEPI track?</w:t>
      </w:r>
    </w:p>
    <w:p w14:paraId="0563C6DF" w14:textId="77777777" w:rsidR="0053170E" w:rsidRDefault="00C9614B" w:rsidP="0053170E">
      <w:pPr>
        <w:pStyle w:val="NormalWeb"/>
        <w:ind w:firstLine="720"/>
      </w:pPr>
      <w:r>
        <w:t>DEPI typically captures chlorophyll fluorescence images that can be used to track multiple photosynthetic parameters including</w:t>
      </w:r>
      <w:r w:rsidR="00902F32">
        <w:t>: </w:t>
      </w:r>
    </w:p>
    <w:p w14:paraId="5FD10106" w14:textId="77777777" w:rsidR="00C9614B" w:rsidRPr="00C9614B" w:rsidRDefault="00C9614B" w:rsidP="00C9614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9614B">
        <w:rPr>
          <w:rFonts w:ascii="Times New Roman" w:hAnsi="Times New Roman" w:cs="Times New Roman"/>
        </w:rPr>
        <w:t>Maximum efficiency (F</w:t>
      </w:r>
      <w:r w:rsidRPr="00C9614B">
        <w:rPr>
          <w:rFonts w:ascii="Times New Roman" w:hAnsi="Times New Roman" w:cs="Times New Roman"/>
          <w:vertAlign w:val="subscript"/>
        </w:rPr>
        <w:t>V</w:t>
      </w:r>
      <w:r w:rsidRPr="00C9614B">
        <w:rPr>
          <w:rFonts w:ascii="Times New Roman" w:hAnsi="Times New Roman" w:cs="Times New Roman"/>
        </w:rPr>
        <w:t>/F</w:t>
      </w:r>
      <w:r w:rsidRPr="00C9614B">
        <w:rPr>
          <w:rFonts w:ascii="Times New Roman" w:hAnsi="Times New Roman" w:cs="Times New Roman"/>
          <w:vertAlign w:val="subscript"/>
        </w:rPr>
        <w:t>M</w:t>
      </w:r>
      <w:r w:rsidRPr="00C9614B">
        <w:rPr>
          <w:rFonts w:ascii="Times New Roman" w:hAnsi="Times New Roman" w:cs="Times New Roman"/>
        </w:rPr>
        <w:t>)</w:t>
      </w:r>
    </w:p>
    <w:p w14:paraId="70211CDE" w14:textId="77777777" w:rsidR="00902F32" w:rsidRPr="00C9614B" w:rsidRDefault="00C9614B" w:rsidP="00C9614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9614B">
        <w:rPr>
          <w:rFonts w:ascii="Times New Roman" w:hAnsi="Times New Roman" w:cs="Times New Roman"/>
        </w:rPr>
        <w:t>Photosynthetic efficiency (</w:t>
      </w:r>
      <w:proofErr w:type="spellStart"/>
      <w:r>
        <w:rPr>
          <w:rFonts w:ascii="Times New Roman" w:hAnsi="Times New Roman" w:cs="Times New Roman"/>
        </w:rPr>
        <w:t>ϕ</w:t>
      </w:r>
      <w:r w:rsidRPr="00C9614B">
        <w:rPr>
          <w:rFonts w:ascii="Times New Roman" w:hAnsi="Times New Roman" w:cs="Times New Roman"/>
          <w:vertAlign w:val="subscript"/>
        </w:rPr>
        <w:t>II</w:t>
      </w:r>
      <w:proofErr w:type="spellEnd"/>
      <w:r w:rsidRPr="00C9614B">
        <w:rPr>
          <w:rFonts w:ascii="Times New Roman" w:hAnsi="Times New Roman" w:cs="Times New Roman"/>
        </w:rPr>
        <w:t>)</w:t>
      </w:r>
    </w:p>
    <w:p w14:paraId="415D5ABF" w14:textId="77777777" w:rsidR="00C9614B" w:rsidRPr="00C9614B" w:rsidRDefault="00C9614B" w:rsidP="00C9614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C9614B">
        <w:rPr>
          <w:rFonts w:ascii="Times New Roman" w:hAnsi="Times New Roman" w:cs="Times New Roman"/>
        </w:rPr>
        <w:t>Photoprotection</w:t>
      </w:r>
      <w:proofErr w:type="spellEnd"/>
      <w:r w:rsidRPr="00C9614B">
        <w:rPr>
          <w:rFonts w:ascii="Times New Roman" w:hAnsi="Times New Roman" w:cs="Times New Roman"/>
        </w:rPr>
        <w:t xml:space="preserve"> (NPQ, </w:t>
      </w:r>
      <w:proofErr w:type="spellStart"/>
      <w:r w:rsidRPr="00C9614B">
        <w:rPr>
          <w:rFonts w:ascii="Times New Roman" w:hAnsi="Times New Roman" w:cs="Times New Roman"/>
        </w:rPr>
        <w:t>q</w:t>
      </w:r>
      <w:r w:rsidRPr="00C9614B">
        <w:rPr>
          <w:rFonts w:ascii="Times New Roman" w:hAnsi="Times New Roman" w:cs="Times New Roman"/>
          <w:vertAlign w:val="subscript"/>
        </w:rPr>
        <w:t>E</w:t>
      </w:r>
      <w:proofErr w:type="spellEnd"/>
      <w:r w:rsidRPr="00C9614B">
        <w:rPr>
          <w:rFonts w:ascii="Times New Roman" w:hAnsi="Times New Roman" w:cs="Times New Roman"/>
        </w:rPr>
        <w:t xml:space="preserve">, </w:t>
      </w:r>
      <w:proofErr w:type="spellStart"/>
      <w:r w:rsidRPr="00C9614B">
        <w:rPr>
          <w:rFonts w:ascii="Times New Roman" w:hAnsi="Times New Roman" w:cs="Times New Roman"/>
        </w:rPr>
        <w:t>q</w:t>
      </w:r>
      <w:r w:rsidRPr="00C9614B">
        <w:rPr>
          <w:rFonts w:ascii="Times New Roman" w:hAnsi="Times New Roman" w:cs="Times New Roman"/>
          <w:vertAlign w:val="subscript"/>
        </w:rPr>
        <w:t>I</w:t>
      </w:r>
      <w:proofErr w:type="spellEnd"/>
      <w:r w:rsidRPr="00C9614B">
        <w:rPr>
          <w:rFonts w:ascii="Times New Roman" w:hAnsi="Times New Roman" w:cs="Times New Roman"/>
        </w:rPr>
        <w:t>)</w:t>
      </w:r>
    </w:p>
    <w:p w14:paraId="356F3305" w14:textId="77777777" w:rsidR="00FE5DF8" w:rsidRPr="00FE5DF8" w:rsidRDefault="00FE5DF8" w:rsidP="00FE5DF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Growth</w:t>
      </w:r>
    </w:p>
    <w:p w14:paraId="0605144C" w14:textId="77777777" w:rsidR="00FE5DF8" w:rsidRPr="00FE5DF8" w:rsidRDefault="00FE5DF8" w:rsidP="0053170E">
      <w:pPr>
        <w:spacing w:before="100" w:beforeAutospacing="1" w:after="100" w:afterAutospacing="1" w:line="240" w:lineRule="auto"/>
        <w:ind w:firstLine="360"/>
      </w:pPr>
      <w:r>
        <w:rPr>
          <w:rFonts w:ascii="Times New Roman" w:hAnsi="Times New Roman" w:cs="Times New Roman"/>
        </w:rPr>
        <w:t>Alternative imaging method</w:t>
      </w:r>
      <w:r w:rsidR="0053170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also allow monitoring of:</w:t>
      </w:r>
    </w:p>
    <w:p w14:paraId="0BE8540C" w14:textId="77777777" w:rsidR="00FE5DF8" w:rsidRPr="00FE5DF8" w:rsidRDefault="00FE5DF8" w:rsidP="00FE5DF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Chloroplast movement (reflectance imaging)</w:t>
      </w:r>
    </w:p>
    <w:p w14:paraId="6AECF8D2" w14:textId="77777777" w:rsidR="00FE5DF8" w:rsidRPr="00FE5DF8" w:rsidRDefault="00FE5DF8" w:rsidP="00FE5DF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Leaf Movements (infrared imaging)</w:t>
      </w:r>
    </w:p>
    <w:p w14:paraId="20126D6D" w14:textId="77777777" w:rsidR="00902F32" w:rsidRDefault="00FE5DF8" w:rsidP="00FE5DF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 xml:space="preserve">Changes in stomatal </w:t>
      </w:r>
      <w:r w:rsidR="00F70211">
        <w:rPr>
          <w:rFonts w:ascii="Times New Roman" w:hAnsi="Times New Roman" w:cs="Times New Roman"/>
        </w:rPr>
        <w:t xml:space="preserve">conductance </w:t>
      </w:r>
      <w:r>
        <w:rPr>
          <w:rFonts w:ascii="Times New Roman" w:hAnsi="Times New Roman" w:cs="Times New Roman"/>
        </w:rPr>
        <w:t>(thermal imaging)</w:t>
      </w:r>
      <w:r>
        <w:t xml:space="preserve"> </w:t>
      </w:r>
    </w:p>
    <w:p w14:paraId="7DFCC00B" w14:textId="77777777" w:rsidR="0053170E" w:rsidRPr="0053170E" w:rsidRDefault="00F70211" w:rsidP="0053170E">
      <w:pPr>
        <w:pStyle w:val="Heading2"/>
        <w:rPr>
          <w:rStyle w:val="Strong"/>
          <w:b w:val="0"/>
          <w:bCs w:val="0"/>
        </w:rPr>
      </w:pPr>
      <w:r>
        <w:t>The Facilities</w:t>
      </w:r>
    </w:p>
    <w:p w14:paraId="646050D8" w14:textId="77777777" w:rsidR="002B0DFC" w:rsidRDefault="002B0DFC" w:rsidP="002B0DFC">
      <w:pPr>
        <w:spacing w:before="100" w:beforeAutospacing="1" w:after="100" w:afterAutospacing="1" w:line="240" w:lineRule="auto"/>
        <w:ind w:firstLine="720"/>
        <w:rPr>
          <w:rStyle w:val="Strong"/>
          <w:rFonts w:ascii="Times New Roman" w:hAnsi="Times New Roman" w:cs="Times New Roman"/>
          <w:b w:val="0"/>
        </w:rPr>
      </w:pPr>
      <w:r w:rsidRPr="00753797">
        <w:rPr>
          <w:rStyle w:val="Strong"/>
          <w:rFonts w:ascii="Times New Roman" w:hAnsi="Times New Roman" w:cs="Times New Roman"/>
          <w:b w:val="0"/>
        </w:rPr>
        <w:t xml:space="preserve">Currently CAAPP </w:t>
      </w:r>
      <w:r>
        <w:rPr>
          <w:rStyle w:val="Strong"/>
          <w:rFonts w:ascii="Times New Roman" w:hAnsi="Times New Roman" w:cs="Times New Roman"/>
          <w:b w:val="0"/>
        </w:rPr>
        <w:t>hosts 5 high capacity</w:t>
      </w:r>
      <w:r w:rsidRPr="00753797">
        <w:rPr>
          <w:rStyle w:val="Strong"/>
          <w:rFonts w:ascii="Times New Roman" w:hAnsi="Times New Roman" w:cs="Times New Roman"/>
          <w:b w:val="0"/>
        </w:rPr>
        <w:t xml:space="preserve"> DEPI </w:t>
      </w:r>
      <w:r>
        <w:rPr>
          <w:rStyle w:val="Strong"/>
          <w:rFonts w:ascii="Times New Roman" w:hAnsi="Times New Roman" w:cs="Times New Roman"/>
          <w:b w:val="0"/>
        </w:rPr>
        <w:t>chambers</w:t>
      </w:r>
      <w:r w:rsidRPr="00753797">
        <w:rPr>
          <w:rStyle w:val="Strong"/>
          <w:rFonts w:ascii="Times New Roman" w:hAnsi="Times New Roman" w:cs="Times New Roman"/>
          <w:b w:val="0"/>
        </w:rPr>
        <w:t xml:space="preserve"> (20 ft</w:t>
      </w:r>
      <w:r w:rsidRPr="00753797">
        <w:rPr>
          <w:rStyle w:val="Strong"/>
          <w:rFonts w:ascii="Times New Roman" w:hAnsi="Times New Roman" w:cs="Times New Roman"/>
          <w:b w:val="0"/>
          <w:vertAlign w:val="superscript"/>
        </w:rPr>
        <w:t>2</w:t>
      </w:r>
      <w:r w:rsidRPr="00753797">
        <w:rPr>
          <w:rStyle w:val="Strong"/>
          <w:rFonts w:ascii="Times New Roman" w:hAnsi="Times New Roman" w:cs="Times New Roman"/>
          <w:b w:val="0"/>
        </w:rPr>
        <w:t xml:space="preserve"> or ~2 m</w:t>
      </w:r>
      <w:r w:rsidRPr="00753797">
        <w:rPr>
          <w:rStyle w:val="Strong"/>
          <w:rFonts w:ascii="Times New Roman" w:hAnsi="Times New Roman" w:cs="Times New Roman"/>
          <w:b w:val="0"/>
          <w:vertAlign w:val="superscript"/>
        </w:rPr>
        <w:t>2</w:t>
      </w:r>
      <w:r w:rsidRPr="00753797">
        <w:rPr>
          <w:rStyle w:val="Strong"/>
          <w:rFonts w:ascii="Times New Roman" w:hAnsi="Times New Roman" w:cs="Times New Roman"/>
          <w:b w:val="0"/>
        </w:rPr>
        <w:t xml:space="preserve">) that can hold up to 8 flats </w:t>
      </w:r>
      <w:r>
        <w:rPr>
          <w:rStyle w:val="Strong"/>
          <w:rFonts w:ascii="Times New Roman" w:hAnsi="Times New Roman" w:cs="Times New Roman"/>
          <w:b w:val="0"/>
        </w:rPr>
        <w:t>containing</w:t>
      </w:r>
      <w:r w:rsidRPr="00753797">
        <w:rPr>
          <w:rStyle w:val="Strong"/>
          <w:rFonts w:ascii="Times New Roman" w:hAnsi="Times New Roman" w:cs="Times New Roman"/>
          <w:b w:val="0"/>
        </w:rPr>
        <w:t xml:space="preserve"> as many as 31, 6.5 cm x 6.5 cm pots. </w:t>
      </w:r>
      <w:r>
        <w:rPr>
          <w:rStyle w:val="Strong"/>
          <w:rFonts w:ascii="Times New Roman" w:hAnsi="Times New Roman" w:cs="Times New Roman"/>
          <w:b w:val="0"/>
        </w:rPr>
        <w:t xml:space="preserve">Four of these large DEPI chambers have adjustable canopies that allow the lighting to be raised ~1 m above soil level to accommodate larger plant species.   </w:t>
      </w:r>
    </w:p>
    <w:p w14:paraId="5E0A4935" w14:textId="77777777" w:rsidR="000678E0" w:rsidRPr="002B0DFC" w:rsidRDefault="002B0DFC" w:rsidP="002B0DFC">
      <w:pPr>
        <w:ind w:firstLine="720"/>
      </w:pPr>
      <w:r w:rsidRPr="002B0DFC">
        <w:rPr>
          <w:rStyle w:val="Strong"/>
          <w:rFonts w:ascii="Times New Roman" w:hAnsi="Times New Roman" w:cs="Times New Roman"/>
          <w:b w:val="0"/>
        </w:rPr>
        <w:t xml:space="preserve">In addition, CAAPP has 10 lower capacity chambers (1 to 2 flat capacity) smaller experiments.  </w:t>
      </w:r>
      <w:commentRangeStart w:id="81"/>
      <w:r w:rsidR="000678E0" w:rsidRPr="002B0DFC">
        <w:rPr>
          <w:rStyle w:val="Strong"/>
          <w:rFonts w:ascii="Times New Roman" w:hAnsi="Times New Roman" w:cs="Times New Roman"/>
          <w:b w:val="0"/>
        </w:rPr>
        <w:t>To allow more directed experiments, s</w:t>
      </w:r>
      <w:r w:rsidR="008A22A3" w:rsidRPr="002B0DFC">
        <w:rPr>
          <w:rStyle w:val="Strong"/>
          <w:rFonts w:ascii="Times New Roman" w:hAnsi="Times New Roman" w:cs="Times New Roman"/>
          <w:b w:val="0"/>
        </w:rPr>
        <w:t>ome</w:t>
      </w:r>
      <w:r w:rsidR="000678E0" w:rsidRPr="002B0DFC">
        <w:rPr>
          <w:rStyle w:val="Strong"/>
          <w:rFonts w:ascii="Times New Roman" w:hAnsi="Times New Roman" w:cs="Times New Roman"/>
          <w:b w:val="0"/>
        </w:rPr>
        <w:t xml:space="preserve"> of these DEPI chambers have</w:t>
      </w:r>
      <w:r w:rsidR="008A22A3" w:rsidRPr="002B0DFC">
        <w:rPr>
          <w:rStyle w:val="Strong"/>
          <w:rFonts w:ascii="Times New Roman" w:hAnsi="Times New Roman" w:cs="Times New Roman"/>
          <w:b w:val="0"/>
        </w:rPr>
        <w:t xml:space="preserve"> extended environmental controls</w:t>
      </w:r>
      <w:r w:rsidR="000678E0" w:rsidRPr="002B0DFC">
        <w:rPr>
          <w:rStyle w:val="Strong"/>
          <w:rFonts w:ascii="Times New Roman" w:hAnsi="Times New Roman" w:cs="Times New Roman"/>
          <w:b w:val="0"/>
        </w:rPr>
        <w:t xml:space="preserve"> including:</w:t>
      </w:r>
    </w:p>
    <w:p w14:paraId="4BA74ED2" w14:textId="77777777" w:rsidR="000678E0" w:rsidRPr="00FE5DF8" w:rsidRDefault="000678E0" w:rsidP="000678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Freezing temperature (-5ºC)</w:t>
      </w:r>
    </w:p>
    <w:p w14:paraId="6C879C96" w14:textId="77777777" w:rsidR="000678E0" w:rsidRPr="00FE5DF8" w:rsidRDefault="000678E0" w:rsidP="000678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Supplemental CO</w:t>
      </w:r>
      <w:r w:rsidRPr="000678E0">
        <w:rPr>
          <w:rFonts w:ascii="Times New Roman" w:hAnsi="Times New Roman" w:cs="Times New Roman"/>
          <w:vertAlign w:val="subscript"/>
        </w:rPr>
        <w:t>2</w:t>
      </w:r>
    </w:p>
    <w:p w14:paraId="298F1F94" w14:textId="77777777" w:rsidR="00902F32" w:rsidRDefault="000678E0" w:rsidP="000678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Scrubbing to allow precise control over CO</w:t>
      </w:r>
      <w:r w:rsidRPr="000678E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concentration between ~50 ppm (low) to 2000 ppm (high) </w:t>
      </w:r>
      <w:r>
        <w:t xml:space="preserve"> </w:t>
      </w:r>
      <w:r w:rsidR="00902F32">
        <w:br/>
      </w:r>
      <w:commentRangeEnd w:id="81"/>
      <w:r w:rsidR="00C404BC">
        <w:rPr>
          <w:rStyle w:val="CommentReference"/>
        </w:rPr>
        <w:commentReference w:id="81"/>
      </w:r>
      <w:r w:rsidR="00902F32">
        <w:t> </w:t>
      </w:r>
    </w:p>
    <w:p w14:paraId="72BB389E" w14:textId="77777777" w:rsidR="00902F32" w:rsidRDefault="00902F32" w:rsidP="00902F32">
      <w:pPr>
        <w:pStyle w:val="Heading2"/>
      </w:pPr>
      <w:r>
        <w:t>Contact and Booking</w:t>
      </w:r>
    </w:p>
    <w:p w14:paraId="13780D06" w14:textId="77777777" w:rsidR="00902F32" w:rsidRDefault="00902F32" w:rsidP="00902F32">
      <w:pPr>
        <w:pStyle w:val="NormalWeb"/>
      </w:pPr>
      <w:r>
        <w:t>For more information, contact Jeff Cruz at </w:t>
      </w:r>
      <w:hyperlink r:id="rId9" w:history="1">
        <w:r>
          <w:rPr>
            <w:rStyle w:val="Hyperlink"/>
            <w:rFonts w:eastAsiaTheme="majorEastAsia"/>
          </w:rPr>
          <w:t>cruzj@msu.edu</w:t>
        </w:r>
      </w:hyperlink>
      <w:r w:rsidR="000678E0">
        <w:t> or (517) 432-4619</w:t>
      </w:r>
      <w:r>
        <w:t>.</w:t>
      </w:r>
      <w:r>
        <w:br/>
        <w:t>For</w:t>
      </w:r>
      <w:r w:rsidR="000678E0">
        <w:t xml:space="preserve"> scheduling DEPI experiments</w:t>
      </w:r>
      <w:r>
        <w:t>, contact Nathan Galbreath at </w:t>
      </w:r>
      <w:hyperlink r:id="rId10" w:history="1">
        <w:r>
          <w:rPr>
            <w:rStyle w:val="Hyperlink"/>
            <w:rFonts w:eastAsiaTheme="majorEastAsia"/>
          </w:rPr>
          <w:t>galbre12@msu.edu</w:t>
        </w:r>
      </w:hyperlink>
      <w:r>
        <w:t> (616) 550-1266.</w:t>
      </w:r>
    </w:p>
    <w:p w14:paraId="7F9849F6" w14:textId="77777777" w:rsidR="00934B7B" w:rsidRPr="00846A0B" w:rsidRDefault="00934B7B" w:rsidP="00846A0B"/>
    <w:sectPr w:rsidR="00934B7B" w:rsidRPr="0084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Houwat, Igor" w:date="2018-02-16T16:07:00Z" w:initials="HI">
    <w:p w14:paraId="476EC9C4" w14:textId="77777777" w:rsidR="00C404BC" w:rsidRDefault="00C404BC">
      <w:pPr>
        <w:pStyle w:val="CommentText"/>
      </w:pPr>
      <w:r>
        <w:rPr>
          <w:rStyle w:val="CommentReference"/>
        </w:rPr>
        <w:annotationRef/>
      </w:r>
      <w:r>
        <w:t>Is “risky” instead of “challenging” ok? Trying to be a bit dramatic here.</w:t>
      </w:r>
    </w:p>
  </w:comment>
  <w:comment w:id="72" w:author="Houwat, Igor" w:date="2018-02-16T16:03:00Z" w:initials="HI">
    <w:p w14:paraId="003F501B" w14:textId="77777777" w:rsidR="002B0DFC" w:rsidRDefault="002B0DFC">
      <w:pPr>
        <w:pStyle w:val="CommentText"/>
      </w:pPr>
      <w:r>
        <w:rPr>
          <w:rStyle w:val="CommentReference"/>
        </w:rPr>
        <w:annotationRef/>
      </w:r>
      <w:r w:rsidR="00E50FC6">
        <w:rPr>
          <w:noProof/>
        </w:rPr>
        <w:t>Not sure I understand this one?</w:t>
      </w:r>
    </w:p>
  </w:comment>
  <w:comment w:id="81" w:author="Houwat, Igor" w:date="2018-02-16T16:08:00Z" w:initials="HI">
    <w:p w14:paraId="17F0BE81" w14:textId="77777777" w:rsidR="00C404BC" w:rsidRDefault="00C404BC">
      <w:pPr>
        <w:pStyle w:val="CommentText"/>
      </w:pPr>
      <w:r>
        <w:rPr>
          <w:rStyle w:val="CommentReference"/>
        </w:rPr>
        <w:annotationRef/>
      </w:r>
      <w:r>
        <w:t>Should this go under the “What is the DEPI” section? These parameters seem as an extension of the DEPI’s ability to control “light intensity changes”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6EC9C4" w15:done="0"/>
  <w15:commentEx w15:paraId="003F501B" w15:done="0"/>
  <w15:commentEx w15:paraId="17F0B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6EC9C4" w16cid:durableId="1E318034"/>
  <w16cid:commentId w16cid:paraId="003F501B" w16cid:durableId="1E317F6B"/>
  <w16cid:commentId w16cid:paraId="17F0BE81" w16cid:durableId="1E3180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69AD"/>
    <w:multiLevelType w:val="hybridMultilevel"/>
    <w:tmpl w:val="54BC1E88"/>
    <w:lvl w:ilvl="0" w:tplc="BC6C1E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7956E0"/>
    <w:multiLevelType w:val="multilevel"/>
    <w:tmpl w:val="2F8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E44B0"/>
    <w:multiLevelType w:val="multilevel"/>
    <w:tmpl w:val="B56E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uwat, Igor">
    <w15:presenceInfo w15:providerId="None" w15:userId="Houwat, Ig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3F9"/>
    <w:rsid w:val="00054B9E"/>
    <w:rsid w:val="000678E0"/>
    <w:rsid w:val="00085742"/>
    <w:rsid w:val="0017039E"/>
    <w:rsid w:val="00194062"/>
    <w:rsid w:val="001B05CB"/>
    <w:rsid w:val="002775FD"/>
    <w:rsid w:val="002828C2"/>
    <w:rsid w:val="002B0DFC"/>
    <w:rsid w:val="00303F93"/>
    <w:rsid w:val="003C2F47"/>
    <w:rsid w:val="003C7E0B"/>
    <w:rsid w:val="0053170E"/>
    <w:rsid w:val="00560135"/>
    <w:rsid w:val="00571B84"/>
    <w:rsid w:val="005B2FE4"/>
    <w:rsid w:val="006047CD"/>
    <w:rsid w:val="006E4FFB"/>
    <w:rsid w:val="00753797"/>
    <w:rsid w:val="008130E0"/>
    <w:rsid w:val="00835839"/>
    <w:rsid w:val="00844C5C"/>
    <w:rsid w:val="00846A0B"/>
    <w:rsid w:val="008A22A3"/>
    <w:rsid w:val="008D5665"/>
    <w:rsid w:val="00902F32"/>
    <w:rsid w:val="00931AD1"/>
    <w:rsid w:val="00934B7B"/>
    <w:rsid w:val="00A0167C"/>
    <w:rsid w:val="00A50E1E"/>
    <w:rsid w:val="00AE63F9"/>
    <w:rsid w:val="00B82C9C"/>
    <w:rsid w:val="00BB1399"/>
    <w:rsid w:val="00BC0FB7"/>
    <w:rsid w:val="00C005B5"/>
    <w:rsid w:val="00C404BC"/>
    <w:rsid w:val="00C9614B"/>
    <w:rsid w:val="00CC0890"/>
    <w:rsid w:val="00CD0155"/>
    <w:rsid w:val="00D0294D"/>
    <w:rsid w:val="00D22693"/>
    <w:rsid w:val="00D2617F"/>
    <w:rsid w:val="00D276E0"/>
    <w:rsid w:val="00D937A1"/>
    <w:rsid w:val="00DC5442"/>
    <w:rsid w:val="00DC5F22"/>
    <w:rsid w:val="00DD7E4C"/>
    <w:rsid w:val="00E50FC6"/>
    <w:rsid w:val="00EF5F3B"/>
    <w:rsid w:val="00EF7034"/>
    <w:rsid w:val="00F70211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1672"/>
  <w15:chartTrackingRefBased/>
  <w15:docId w15:val="{B688BF26-E3E1-44CD-A756-B699DF85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A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6A0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5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2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6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3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3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0D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D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D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D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DF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B0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l.natsci.msu.edu/people/faculty/david-m-kram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mailto:galbre12@m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ruzj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Cruz</dc:creator>
  <cp:keywords/>
  <dc:description/>
  <cp:lastModifiedBy>Houwat, Igor</cp:lastModifiedBy>
  <cp:revision>5</cp:revision>
  <cp:lastPrinted>2018-02-16T20:18:00Z</cp:lastPrinted>
  <dcterms:created xsi:type="dcterms:W3CDTF">2018-02-16T20:25:00Z</dcterms:created>
  <dcterms:modified xsi:type="dcterms:W3CDTF">2018-02-16T21:10:00Z</dcterms:modified>
</cp:coreProperties>
</file>