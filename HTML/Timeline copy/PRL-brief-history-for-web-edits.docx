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344CA" w14:textId="77777777" w:rsidR="00A86DCA" w:rsidRPr="00A86DCA" w:rsidRDefault="00B0708E" w:rsidP="00A86DCA">
      <w:pPr>
        <w:pStyle w:val="PRLHeader"/>
      </w:pPr>
      <w:r>
        <w:t>MSU-PRL Brief History</w:t>
      </w:r>
      <w:r w:rsidR="00A630DF">
        <w:t xml:space="preserve"> for web</w:t>
      </w:r>
    </w:p>
    <w:p w14:paraId="1B42CDC1" w14:textId="77777777" w:rsidR="00BE26B5" w:rsidRDefault="00B0708E" w:rsidP="00B0708E">
      <w:pPr>
        <w:pStyle w:val="PRLBody"/>
        <w:numPr>
          <w:ilvl w:val="0"/>
          <w:numId w:val="1"/>
        </w:numPr>
      </w:pPr>
      <w:r w:rsidRPr="00E67FD6">
        <w:rPr>
          <w:b/>
        </w:rPr>
        <w:t>1965</w:t>
      </w:r>
      <w:r>
        <w:t xml:space="preserve">: </w:t>
      </w:r>
      <w:r w:rsidR="00F36772">
        <w:t xml:space="preserve">The </w:t>
      </w:r>
      <w:r>
        <w:t xml:space="preserve">Plant Research Lab is founded. It is sponsored by the Atomic Energy Commission (AEC), with the mission of studying radiation </w:t>
      </w:r>
      <w:r w:rsidR="00F36772">
        <w:t xml:space="preserve">damage </w:t>
      </w:r>
      <w:r>
        <w:t>in plants and advancing the field of plant biology.</w:t>
      </w:r>
    </w:p>
    <w:p w14:paraId="6CDC2CD1" w14:textId="6B99A5ED" w:rsidR="00B0708E" w:rsidRDefault="00B0708E" w:rsidP="00B0708E">
      <w:pPr>
        <w:pStyle w:val="PRLBody"/>
        <w:numPr>
          <w:ilvl w:val="0"/>
          <w:numId w:val="1"/>
        </w:numPr>
      </w:pPr>
      <w:r w:rsidRPr="00E67FD6">
        <w:rPr>
          <w:b/>
        </w:rPr>
        <w:t>1969</w:t>
      </w:r>
      <w:r>
        <w:t>: The MSU-AEC Plant Research Lab is fully staffed and moved into its</w:t>
      </w:r>
      <w:r w:rsidR="001B76F3">
        <w:t xml:space="preserve"> new</w:t>
      </w:r>
      <w:r>
        <w:t xml:space="preserve"> quarters</w:t>
      </w:r>
      <w:r w:rsidR="002D712F">
        <w:t>.</w:t>
      </w:r>
    </w:p>
    <w:p w14:paraId="55B0479C" w14:textId="69E57733" w:rsidR="00B0708E" w:rsidRDefault="00B0708E" w:rsidP="00B0708E">
      <w:pPr>
        <w:pStyle w:val="PRLBody"/>
        <w:numPr>
          <w:ilvl w:val="0"/>
          <w:numId w:val="1"/>
        </w:numPr>
      </w:pPr>
      <w:r w:rsidRPr="00E67FD6">
        <w:rPr>
          <w:b/>
        </w:rPr>
        <w:t>1975 – 1978</w:t>
      </w:r>
      <w:r>
        <w:t xml:space="preserve">: The Atomic Energy Commission is replaced by the Department of Energy. </w:t>
      </w:r>
      <w:r w:rsidR="002D712F">
        <w:t>We are now called the</w:t>
      </w:r>
      <w:r>
        <w:t xml:space="preserve"> MSU-DOE Plant Research Lab</w:t>
      </w:r>
      <w:r w:rsidR="00F36772">
        <w:t>oratory</w:t>
      </w:r>
      <w:r>
        <w:t xml:space="preserve">, and </w:t>
      </w:r>
      <w:r w:rsidR="002D712F">
        <w:t xml:space="preserve">our </w:t>
      </w:r>
      <w:r>
        <w:t xml:space="preserve">mission is to </w:t>
      </w:r>
      <w:r w:rsidR="00F36772">
        <w:t>study</w:t>
      </w:r>
      <w:r>
        <w:t xml:space="preserve"> basic plant processes, especially with regard to the growth of plants as a renewable </w:t>
      </w:r>
      <w:r w:rsidR="00F36772">
        <w:t>re</w:t>
      </w:r>
      <w:r>
        <w:t>source.</w:t>
      </w:r>
    </w:p>
    <w:p w14:paraId="66B804E9" w14:textId="5DFCCC58" w:rsidR="00B0708E" w:rsidRDefault="00B0708E" w:rsidP="004329B9">
      <w:pPr>
        <w:pStyle w:val="PRLBody"/>
        <w:numPr>
          <w:ilvl w:val="0"/>
          <w:numId w:val="1"/>
        </w:numPr>
      </w:pPr>
      <w:r w:rsidRPr="00E67FD6">
        <w:rPr>
          <w:b/>
        </w:rPr>
        <w:t>1997</w:t>
      </w:r>
      <w:r>
        <w:t xml:space="preserve">: </w:t>
      </w:r>
      <w:r w:rsidR="002D712F">
        <w:t>We start our f</w:t>
      </w:r>
      <w:r>
        <w:t>irst group projec</w:t>
      </w:r>
      <w:r w:rsidR="004329B9">
        <w:t xml:space="preserve">ts </w:t>
      </w:r>
      <w:r w:rsidR="00F36772">
        <w:t xml:space="preserve">involving </w:t>
      </w:r>
      <w:r w:rsidR="004329B9">
        <w:t>multiple res</w:t>
      </w:r>
      <w:bookmarkStart w:id="0" w:name="_GoBack"/>
      <w:bookmarkEnd w:id="0"/>
      <w:r w:rsidR="004329B9">
        <w:t xml:space="preserve">earchers from the PRL </w:t>
      </w:r>
      <w:r w:rsidR="002D712F">
        <w:t>and beyond</w:t>
      </w:r>
      <w:r w:rsidR="004329B9">
        <w:t xml:space="preserve">. The </w:t>
      </w:r>
      <w:r w:rsidR="002D712F">
        <w:t>goal is</w:t>
      </w:r>
      <w:r w:rsidR="004329B9">
        <w:t xml:space="preserve"> to tackle big scientific problems that are impossible to do in individual labs.</w:t>
      </w:r>
    </w:p>
    <w:p w14:paraId="3CA1454C" w14:textId="600A5EDC" w:rsidR="004329B9" w:rsidRDefault="004329B9" w:rsidP="007701D8">
      <w:pPr>
        <w:pStyle w:val="PRLBody"/>
        <w:numPr>
          <w:ilvl w:val="0"/>
          <w:numId w:val="1"/>
        </w:numPr>
      </w:pPr>
      <w:r w:rsidRPr="00E67FD6">
        <w:rPr>
          <w:b/>
        </w:rPr>
        <w:t>2006</w:t>
      </w:r>
      <w:r>
        <w:t xml:space="preserve">: </w:t>
      </w:r>
      <w:ins w:id="1" w:author="Stack, Robert" w:date="2018-04-12T15:57:00Z">
        <w:r w:rsidR="007701D8" w:rsidRPr="007701D8">
          <w:t>Research at the PRL was redirected to better match the priorities of the two Biosciences programs (Photosynthetic Systems and Physical Biosciences) in DOE’s Office of Basic Energy Sciences, addressing the fundamental science of energy capture, conversion, and storage in plants and microbes.</w:t>
        </w:r>
      </w:ins>
      <w:del w:id="2" w:author="Stack, Robert" w:date="2018-04-12T15:57:00Z">
        <w:r w:rsidRPr="002D712F" w:rsidDel="007701D8">
          <w:delText>The Department of Energy</w:delText>
        </w:r>
        <w:r w:rsidR="00692615" w:rsidRPr="002D712F" w:rsidDel="007701D8">
          <w:delText xml:space="preserve">, </w:delText>
        </w:r>
        <w:r w:rsidR="00692615" w:rsidRPr="00551295" w:rsidDel="007701D8">
          <w:delText>Division of Chemical Sciences, Geosciences and Biosciences, Office of Basic Energy Sciences</w:delText>
        </w:r>
        <w:r w:rsidR="00551295" w:rsidDel="007701D8">
          <w:delText xml:space="preserve"> asks us to </w:delText>
        </w:r>
        <w:r w:rsidRPr="002D712F" w:rsidDel="007701D8">
          <w:delText>focus</w:delText>
        </w:r>
        <w:r w:rsidR="00551295" w:rsidDel="007701D8">
          <w:delText xml:space="preserve"> </w:delText>
        </w:r>
        <w:r w:rsidR="00A02F1D" w:rsidDel="007701D8">
          <w:delText xml:space="preserve">our research </w:delText>
        </w:r>
        <w:r w:rsidR="00551295" w:rsidDel="007701D8">
          <w:delText>on</w:delText>
        </w:r>
        <w:r w:rsidR="002D712F" w:rsidDel="007701D8">
          <w:delText xml:space="preserve"> the basics of photosynthesis</w:delText>
        </w:r>
        <w:r w:rsidR="00A02F1D" w:rsidDel="007701D8">
          <w:delText>, which becomes our ongoing core mission</w:delText>
        </w:r>
        <w:r w:rsidR="002D712F" w:rsidDel="007701D8">
          <w:delText>.</w:delText>
        </w:r>
      </w:del>
    </w:p>
    <w:p w14:paraId="11EC489B" w14:textId="037D8083" w:rsidR="004329B9" w:rsidRDefault="004329B9" w:rsidP="004329B9">
      <w:pPr>
        <w:pStyle w:val="PRLBody"/>
        <w:numPr>
          <w:ilvl w:val="0"/>
          <w:numId w:val="1"/>
        </w:numPr>
      </w:pPr>
      <w:r w:rsidRPr="00E67FD6">
        <w:rPr>
          <w:b/>
        </w:rPr>
        <w:t>2013</w:t>
      </w:r>
      <w:r>
        <w:t xml:space="preserve">: The group project model started in the 90s becomes the norm for all research </w:t>
      </w:r>
      <w:ins w:id="3" w:author="Stack, Robert" w:date="2018-04-12T15:55:00Z">
        <w:r w:rsidR="007701D8">
          <w:t xml:space="preserve">at the PRL </w:t>
        </w:r>
      </w:ins>
      <w:r>
        <w:t>funded by the Department of Energy</w:t>
      </w:r>
      <w:r w:rsidR="00692615">
        <w:t xml:space="preserve">, </w:t>
      </w:r>
      <w:del w:id="4" w:author="Stack, Robert" w:date="2018-04-12T15:55:00Z">
        <w:r w:rsidR="00692615" w:rsidRPr="00551295" w:rsidDel="007701D8">
          <w:delText xml:space="preserve">Division of Chemical Sciences, Geosciences and Biosciences, </w:delText>
        </w:r>
      </w:del>
      <w:r w:rsidR="00692615" w:rsidRPr="00551295">
        <w:t xml:space="preserve">Office of Basic Energy </w:t>
      </w:r>
      <w:r w:rsidR="00744A9A" w:rsidRPr="00551295">
        <w:t>Sciences</w:t>
      </w:r>
      <w:r w:rsidRPr="00744A9A">
        <w:t xml:space="preserve">. </w:t>
      </w:r>
      <w:r w:rsidR="002D712F" w:rsidRPr="00744A9A">
        <w:t>At any one time</w:t>
      </w:r>
      <w:r w:rsidR="002D712F">
        <w:t>, w</w:t>
      </w:r>
      <w:r>
        <w:t xml:space="preserve">e </w:t>
      </w:r>
      <w:r w:rsidR="00551295">
        <w:t>pursue three</w:t>
      </w:r>
      <w:r>
        <w:t xml:space="preserve"> major group projects </w:t>
      </w:r>
      <w:r w:rsidR="002D712F">
        <w:t>involving all 12 labs</w:t>
      </w:r>
      <w:r>
        <w:t>.</w:t>
      </w:r>
    </w:p>
    <w:p w14:paraId="30AA2D8A" w14:textId="4D3B96BB" w:rsidR="004329B9" w:rsidRPr="00181C14" w:rsidRDefault="004329B9" w:rsidP="004329B9">
      <w:pPr>
        <w:pStyle w:val="PRLBody"/>
        <w:numPr>
          <w:ilvl w:val="0"/>
          <w:numId w:val="1"/>
        </w:numPr>
      </w:pPr>
      <w:r w:rsidRPr="00E67FD6">
        <w:rPr>
          <w:b/>
        </w:rPr>
        <w:t>2015</w:t>
      </w:r>
      <w:r>
        <w:t>: The PRL celebrates its 50</w:t>
      </w:r>
      <w:r w:rsidRPr="004329B9">
        <w:rPr>
          <w:vertAlign w:val="superscript"/>
        </w:rPr>
        <w:t>th</w:t>
      </w:r>
      <w:r>
        <w:t xml:space="preserve"> anniversary.</w:t>
      </w:r>
    </w:p>
    <w:p w14:paraId="0BA1C8B3" w14:textId="77777777" w:rsidR="00BE26B5" w:rsidRPr="00181C14" w:rsidRDefault="00BE26B5" w:rsidP="00071ABB">
      <w:pPr>
        <w:pStyle w:val="PRLBody"/>
        <w:adjustRightInd/>
      </w:pPr>
    </w:p>
    <w:p w14:paraId="589D2C07" w14:textId="77777777" w:rsidR="00992727" w:rsidRPr="00071ABB" w:rsidRDefault="00992727" w:rsidP="00071ABB">
      <w:pPr>
        <w:pStyle w:val="PRLBody"/>
      </w:pPr>
    </w:p>
    <w:sectPr w:rsidR="00992727" w:rsidRPr="00071ABB" w:rsidSect="00071ABB">
      <w:pgSz w:w="12240" w:h="15840"/>
      <w:pgMar w:top="1440" w:right="180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tham Book">
    <w:altName w:val="Times New Roman"/>
    <w:panose1 w:val="00000000000000000000"/>
    <w:charset w:val="00"/>
    <w:family w:val="auto"/>
    <w:notTrueType/>
    <w:pitch w:val="variable"/>
    <w:sig w:usb0="A100007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otham Light">
    <w:altName w:val="Times New Roman"/>
    <w:panose1 w:val="00000000000000000000"/>
    <w:charset w:val="00"/>
    <w:family w:val="auto"/>
    <w:notTrueType/>
    <w:pitch w:val="variable"/>
    <w:sig w:usb0="A100007F" w:usb1="4000005B" w:usb2="00000000" w:usb3="00000000" w:csb0="0000009B"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36010"/>
    <w:multiLevelType w:val="hybridMultilevel"/>
    <w:tmpl w:val="F4E4854E"/>
    <w:lvl w:ilvl="0" w:tplc="8F00836A">
      <w:numFmt w:val="bullet"/>
      <w:lvlText w:val="-"/>
      <w:lvlJc w:val="left"/>
      <w:pPr>
        <w:ind w:left="720" w:hanging="360"/>
      </w:pPr>
      <w:rPr>
        <w:rFonts w:ascii="Gotham Book" w:eastAsiaTheme="minorHAnsi" w:hAnsi="Gotham Book"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ck, Robert">
    <w15:presenceInfo w15:providerId="AD" w15:userId="S-1-5-21-414935543-1342250053-1793291686-4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6"/>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8E"/>
    <w:rsid w:val="00001D81"/>
    <w:rsid w:val="00003121"/>
    <w:rsid w:val="00003279"/>
    <w:rsid w:val="00012017"/>
    <w:rsid w:val="0005327E"/>
    <w:rsid w:val="000670CA"/>
    <w:rsid w:val="00071ABB"/>
    <w:rsid w:val="0009007C"/>
    <w:rsid w:val="00093622"/>
    <w:rsid w:val="000B1ABC"/>
    <w:rsid w:val="000C0840"/>
    <w:rsid w:val="000C5916"/>
    <w:rsid w:val="000D1670"/>
    <w:rsid w:val="000F7B91"/>
    <w:rsid w:val="00102DD8"/>
    <w:rsid w:val="001319DF"/>
    <w:rsid w:val="001433D2"/>
    <w:rsid w:val="001549E5"/>
    <w:rsid w:val="00167B8E"/>
    <w:rsid w:val="00176B3B"/>
    <w:rsid w:val="00181C14"/>
    <w:rsid w:val="00183921"/>
    <w:rsid w:val="00196406"/>
    <w:rsid w:val="001B76F3"/>
    <w:rsid w:val="001C4C76"/>
    <w:rsid w:val="002131ED"/>
    <w:rsid w:val="0021790C"/>
    <w:rsid w:val="00220E76"/>
    <w:rsid w:val="002267A1"/>
    <w:rsid w:val="0023014B"/>
    <w:rsid w:val="002336A1"/>
    <w:rsid w:val="00252091"/>
    <w:rsid w:val="00280EB2"/>
    <w:rsid w:val="00281D04"/>
    <w:rsid w:val="002A448C"/>
    <w:rsid w:val="002B0166"/>
    <w:rsid w:val="002C6345"/>
    <w:rsid w:val="002D712F"/>
    <w:rsid w:val="002F541F"/>
    <w:rsid w:val="00316F69"/>
    <w:rsid w:val="00324190"/>
    <w:rsid w:val="0034621E"/>
    <w:rsid w:val="003473A4"/>
    <w:rsid w:val="00353B55"/>
    <w:rsid w:val="003562BC"/>
    <w:rsid w:val="00367B7C"/>
    <w:rsid w:val="003D0D6F"/>
    <w:rsid w:val="00404F2A"/>
    <w:rsid w:val="00411613"/>
    <w:rsid w:val="00424350"/>
    <w:rsid w:val="004329B9"/>
    <w:rsid w:val="00455759"/>
    <w:rsid w:val="004657A1"/>
    <w:rsid w:val="004775C3"/>
    <w:rsid w:val="004816E4"/>
    <w:rsid w:val="0048376B"/>
    <w:rsid w:val="00493BE4"/>
    <w:rsid w:val="004B6ACD"/>
    <w:rsid w:val="004B70AB"/>
    <w:rsid w:val="004D4B29"/>
    <w:rsid w:val="004F51FD"/>
    <w:rsid w:val="00503A43"/>
    <w:rsid w:val="00521FA1"/>
    <w:rsid w:val="00545210"/>
    <w:rsid w:val="00551295"/>
    <w:rsid w:val="00552055"/>
    <w:rsid w:val="005523BE"/>
    <w:rsid w:val="00555E17"/>
    <w:rsid w:val="0056576C"/>
    <w:rsid w:val="0057519B"/>
    <w:rsid w:val="0059678F"/>
    <w:rsid w:val="005A2157"/>
    <w:rsid w:val="005A68F5"/>
    <w:rsid w:val="005A7A15"/>
    <w:rsid w:val="005B025A"/>
    <w:rsid w:val="005B043E"/>
    <w:rsid w:val="005B43EF"/>
    <w:rsid w:val="005C6E6B"/>
    <w:rsid w:val="005D0E2A"/>
    <w:rsid w:val="005D1814"/>
    <w:rsid w:val="005D19C7"/>
    <w:rsid w:val="005D3741"/>
    <w:rsid w:val="005E2106"/>
    <w:rsid w:val="005F6FA6"/>
    <w:rsid w:val="005F777E"/>
    <w:rsid w:val="00607185"/>
    <w:rsid w:val="00611D4E"/>
    <w:rsid w:val="00613C22"/>
    <w:rsid w:val="0064355D"/>
    <w:rsid w:val="006529F0"/>
    <w:rsid w:val="00660843"/>
    <w:rsid w:val="00673E04"/>
    <w:rsid w:val="00687C63"/>
    <w:rsid w:val="00692615"/>
    <w:rsid w:val="00693571"/>
    <w:rsid w:val="006A50C1"/>
    <w:rsid w:val="006A6CA9"/>
    <w:rsid w:val="006B16C3"/>
    <w:rsid w:val="006B2B81"/>
    <w:rsid w:val="006B592B"/>
    <w:rsid w:val="007377F5"/>
    <w:rsid w:val="00744A9A"/>
    <w:rsid w:val="00746269"/>
    <w:rsid w:val="0076119D"/>
    <w:rsid w:val="007701D8"/>
    <w:rsid w:val="007733B7"/>
    <w:rsid w:val="00783F21"/>
    <w:rsid w:val="007A69D4"/>
    <w:rsid w:val="007B47B5"/>
    <w:rsid w:val="007B58C6"/>
    <w:rsid w:val="007C30EB"/>
    <w:rsid w:val="007D1211"/>
    <w:rsid w:val="007E5542"/>
    <w:rsid w:val="007E7769"/>
    <w:rsid w:val="007F2794"/>
    <w:rsid w:val="007F5899"/>
    <w:rsid w:val="008450CB"/>
    <w:rsid w:val="00846172"/>
    <w:rsid w:val="00851D05"/>
    <w:rsid w:val="008624D4"/>
    <w:rsid w:val="0086641D"/>
    <w:rsid w:val="00872170"/>
    <w:rsid w:val="00882C5C"/>
    <w:rsid w:val="008C0CA5"/>
    <w:rsid w:val="008C49B6"/>
    <w:rsid w:val="008E4D78"/>
    <w:rsid w:val="008F124A"/>
    <w:rsid w:val="0090675B"/>
    <w:rsid w:val="0091362E"/>
    <w:rsid w:val="00920CBA"/>
    <w:rsid w:val="00923B7C"/>
    <w:rsid w:val="00927EA9"/>
    <w:rsid w:val="009637E3"/>
    <w:rsid w:val="0098550E"/>
    <w:rsid w:val="009907B0"/>
    <w:rsid w:val="0099246B"/>
    <w:rsid w:val="00992727"/>
    <w:rsid w:val="009929CB"/>
    <w:rsid w:val="009B2961"/>
    <w:rsid w:val="009D5647"/>
    <w:rsid w:val="00A02F1D"/>
    <w:rsid w:val="00A1443F"/>
    <w:rsid w:val="00A32945"/>
    <w:rsid w:val="00A35607"/>
    <w:rsid w:val="00A630DF"/>
    <w:rsid w:val="00A71A03"/>
    <w:rsid w:val="00A760CE"/>
    <w:rsid w:val="00A7708D"/>
    <w:rsid w:val="00A80495"/>
    <w:rsid w:val="00A86DCA"/>
    <w:rsid w:val="00A919B9"/>
    <w:rsid w:val="00AC7E72"/>
    <w:rsid w:val="00AD174E"/>
    <w:rsid w:val="00B0708E"/>
    <w:rsid w:val="00B26E1B"/>
    <w:rsid w:val="00B31CCC"/>
    <w:rsid w:val="00B6411A"/>
    <w:rsid w:val="00B908B2"/>
    <w:rsid w:val="00B93B90"/>
    <w:rsid w:val="00BB747F"/>
    <w:rsid w:val="00BD68FF"/>
    <w:rsid w:val="00BE26B5"/>
    <w:rsid w:val="00BF330C"/>
    <w:rsid w:val="00C34DB3"/>
    <w:rsid w:val="00C354E6"/>
    <w:rsid w:val="00C40487"/>
    <w:rsid w:val="00C56BCC"/>
    <w:rsid w:val="00C628B3"/>
    <w:rsid w:val="00C642E3"/>
    <w:rsid w:val="00C704FB"/>
    <w:rsid w:val="00C7359D"/>
    <w:rsid w:val="00C77611"/>
    <w:rsid w:val="00C90621"/>
    <w:rsid w:val="00C91366"/>
    <w:rsid w:val="00C924EB"/>
    <w:rsid w:val="00C95159"/>
    <w:rsid w:val="00CA01D5"/>
    <w:rsid w:val="00CA6EE2"/>
    <w:rsid w:val="00CB7210"/>
    <w:rsid w:val="00CC6881"/>
    <w:rsid w:val="00CD1CAC"/>
    <w:rsid w:val="00CF213B"/>
    <w:rsid w:val="00D066EB"/>
    <w:rsid w:val="00D4040B"/>
    <w:rsid w:val="00D531CE"/>
    <w:rsid w:val="00D613E1"/>
    <w:rsid w:val="00D61E89"/>
    <w:rsid w:val="00D62FDF"/>
    <w:rsid w:val="00D643D5"/>
    <w:rsid w:val="00DB211B"/>
    <w:rsid w:val="00DF7E6D"/>
    <w:rsid w:val="00E12DEC"/>
    <w:rsid w:val="00E16132"/>
    <w:rsid w:val="00E41111"/>
    <w:rsid w:val="00E56532"/>
    <w:rsid w:val="00E67FD6"/>
    <w:rsid w:val="00E770CF"/>
    <w:rsid w:val="00E812A0"/>
    <w:rsid w:val="00E85AA1"/>
    <w:rsid w:val="00E91825"/>
    <w:rsid w:val="00EB24C1"/>
    <w:rsid w:val="00EC68D1"/>
    <w:rsid w:val="00EF5E08"/>
    <w:rsid w:val="00F01720"/>
    <w:rsid w:val="00F03DFE"/>
    <w:rsid w:val="00F216E9"/>
    <w:rsid w:val="00F32613"/>
    <w:rsid w:val="00F36772"/>
    <w:rsid w:val="00F43C36"/>
    <w:rsid w:val="00F452B8"/>
    <w:rsid w:val="00F6035F"/>
    <w:rsid w:val="00F67D9B"/>
    <w:rsid w:val="00F73463"/>
    <w:rsid w:val="00F8270F"/>
    <w:rsid w:val="00F971D2"/>
    <w:rsid w:val="00FD6D20"/>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FE63"/>
  <w14:defaultImageDpi w14:val="32767"/>
  <w15:chartTrackingRefBased/>
  <w15:docId w15:val="{04BB3FEA-361A-9D45-A837-8AA30ED5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AA1"/>
    <w:rPr>
      <w:rFonts w:ascii="Times New Roman" w:hAnsi="Times New Roman" w:cs="Times New Roman"/>
    </w:rPr>
  </w:style>
  <w:style w:type="paragraph" w:styleId="Heading1">
    <w:name w:val="heading 1"/>
    <w:basedOn w:val="Normal"/>
    <w:next w:val="Normal"/>
    <w:link w:val="Heading1Char"/>
    <w:uiPriority w:val="9"/>
    <w:qFormat/>
    <w:rsid w:val="00E85A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A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AA1"/>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E85AA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5AA1"/>
    <w:rPr>
      <w:rFonts w:ascii="Times New Roman" w:hAnsi="Times New Roman" w:cs="Times New Roman"/>
      <w:b/>
      <w:bCs/>
    </w:rPr>
  </w:style>
  <w:style w:type="character" w:styleId="Strong">
    <w:name w:val="Strong"/>
    <w:basedOn w:val="DefaultParagraphFont"/>
    <w:uiPriority w:val="22"/>
    <w:qFormat/>
    <w:rsid w:val="00E85AA1"/>
    <w:rPr>
      <w:b/>
      <w:bCs/>
    </w:rPr>
  </w:style>
  <w:style w:type="paragraph" w:styleId="NormalWeb">
    <w:name w:val="Normal (Web)"/>
    <w:basedOn w:val="Normal"/>
    <w:uiPriority w:val="99"/>
    <w:semiHidden/>
    <w:unhideWhenUsed/>
    <w:rsid w:val="000B1ABC"/>
    <w:pPr>
      <w:spacing w:before="100" w:beforeAutospacing="1" w:after="100" w:afterAutospacing="1"/>
    </w:pPr>
  </w:style>
  <w:style w:type="character" w:customStyle="1" w:styleId="apple-converted-space">
    <w:name w:val="apple-converted-space"/>
    <w:basedOn w:val="DefaultParagraphFont"/>
    <w:rsid w:val="008F124A"/>
  </w:style>
  <w:style w:type="character" w:customStyle="1" w:styleId="UnresolvedMention1">
    <w:name w:val="Unresolved Mention1"/>
    <w:basedOn w:val="DefaultParagraphFont"/>
    <w:uiPriority w:val="99"/>
    <w:rsid w:val="00A86DCA"/>
    <w:rPr>
      <w:color w:val="808080"/>
      <w:shd w:val="clear" w:color="auto" w:fill="E6E6E6"/>
    </w:rPr>
  </w:style>
  <w:style w:type="character" w:customStyle="1" w:styleId="fa">
    <w:name w:val="fa"/>
    <w:basedOn w:val="DefaultParagraphFont"/>
    <w:rsid w:val="008F124A"/>
  </w:style>
  <w:style w:type="character" w:styleId="Hyperlink">
    <w:name w:val="Hyperlink"/>
    <w:basedOn w:val="DefaultParagraphFont"/>
    <w:uiPriority w:val="99"/>
    <w:unhideWhenUsed/>
    <w:rsid w:val="008F124A"/>
    <w:rPr>
      <w:color w:val="0000FF"/>
      <w:u w:val="single"/>
    </w:rPr>
  </w:style>
  <w:style w:type="character" w:styleId="Emphasis">
    <w:name w:val="Emphasis"/>
    <w:basedOn w:val="DefaultParagraphFont"/>
    <w:uiPriority w:val="20"/>
    <w:qFormat/>
    <w:rsid w:val="00E85AA1"/>
    <w:rPr>
      <w:i/>
      <w:iCs/>
    </w:rPr>
  </w:style>
  <w:style w:type="character" w:styleId="FollowedHyperlink">
    <w:name w:val="FollowedHyperlink"/>
    <w:basedOn w:val="DefaultParagraphFont"/>
    <w:uiPriority w:val="99"/>
    <w:semiHidden/>
    <w:unhideWhenUsed/>
    <w:rsid w:val="008F124A"/>
    <w:rPr>
      <w:color w:val="954F72" w:themeColor="followedHyperlink"/>
      <w:u w:val="single"/>
    </w:rPr>
  </w:style>
  <w:style w:type="paragraph" w:styleId="NoSpacing">
    <w:name w:val="No Spacing"/>
    <w:uiPriority w:val="1"/>
    <w:qFormat/>
    <w:rsid w:val="00E85AA1"/>
    <w:rPr>
      <w:rFonts w:ascii="Times New Roman" w:hAnsi="Times New Roman" w:cs="Times New Roman"/>
    </w:rPr>
  </w:style>
  <w:style w:type="character" w:customStyle="1" w:styleId="Heading2Char">
    <w:name w:val="Heading 2 Char"/>
    <w:basedOn w:val="DefaultParagraphFont"/>
    <w:link w:val="Heading2"/>
    <w:uiPriority w:val="9"/>
    <w:rsid w:val="00E85A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85AA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E85AA1"/>
    <w:rPr>
      <w:rFonts w:asciiTheme="majorHAnsi" w:eastAsiaTheme="majorEastAsia" w:hAnsiTheme="majorHAnsi" w:cstheme="majorBidi"/>
      <w:color w:val="2E74B5" w:themeColor="accent1" w:themeShade="BF"/>
    </w:rPr>
  </w:style>
  <w:style w:type="paragraph" w:customStyle="1" w:styleId="PRLHeader">
    <w:name w:val="PRL Header"/>
    <w:basedOn w:val="Normal"/>
    <w:qFormat/>
    <w:rsid w:val="00A86DCA"/>
    <w:pPr>
      <w:shd w:val="clear" w:color="auto" w:fill="FFFFFF"/>
      <w:spacing w:before="150" w:after="150"/>
      <w:outlineLvl w:val="3"/>
    </w:pPr>
    <w:rPr>
      <w:rFonts w:ascii="Gotham Light" w:eastAsia="Times New Roman" w:hAnsi="Gotham Light"/>
      <w:bCs/>
      <w:color w:val="333333"/>
      <w:spacing w:val="2"/>
      <w:sz w:val="40"/>
      <w:szCs w:val="27"/>
    </w:rPr>
  </w:style>
  <w:style w:type="paragraph" w:customStyle="1" w:styleId="PRLBody">
    <w:name w:val="PRL Body"/>
    <w:basedOn w:val="Normal"/>
    <w:qFormat/>
    <w:rsid w:val="00BE26B5"/>
    <w:pPr>
      <w:widowControl w:val="0"/>
      <w:autoSpaceDE w:val="0"/>
      <w:autoSpaceDN w:val="0"/>
      <w:adjustRightInd w:val="0"/>
      <w:spacing w:after="300" w:line="288" w:lineRule="auto"/>
    </w:pPr>
    <w:rPr>
      <w:rFonts w:ascii="Gotham Book" w:hAnsi="Gotham Book" w:cs="Arial"/>
      <w:color w:val="333333"/>
      <w:spacing w:val="-2"/>
      <w:shd w:val="clear" w:color="auto" w:fill="FFFFFF"/>
    </w:rPr>
  </w:style>
  <w:style w:type="character" w:customStyle="1" w:styleId="sr-only">
    <w:name w:val="sr-only"/>
    <w:basedOn w:val="DefaultParagraphFont"/>
    <w:rsid w:val="00071ABB"/>
  </w:style>
  <w:style w:type="character" w:styleId="CommentReference">
    <w:name w:val="annotation reference"/>
    <w:basedOn w:val="DefaultParagraphFont"/>
    <w:uiPriority w:val="99"/>
    <w:semiHidden/>
    <w:unhideWhenUsed/>
    <w:rsid w:val="00692615"/>
    <w:rPr>
      <w:sz w:val="16"/>
      <w:szCs w:val="16"/>
    </w:rPr>
  </w:style>
  <w:style w:type="paragraph" w:styleId="CommentText">
    <w:name w:val="annotation text"/>
    <w:basedOn w:val="Normal"/>
    <w:link w:val="CommentTextChar"/>
    <w:uiPriority w:val="99"/>
    <w:semiHidden/>
    <w:unhideWhenUsed/>
    <w:rsid w:val="00692615"/>
    <w:rPr>
      <w:sz w:val="20"/>
      <w:szCs w:val="20"/>
    </w:rPr>
  </w:style>
  <w:style w:type="character" w:customStyle="1" w:styleId="CommentTextChar">
    <w:name w:val="Comment Text Char"/>
    <w:basedOn w:val="DefaultParagraphFont"/>
    <w:link w:val="CommentText"/>
    <w:uiPriority w:val="99"/>
    <w:semiHidden/>
    <w:rsid w:val="0069261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2615"/>
    <w:rPr>
      <w:b/>
      <w:bCs/>
    </w:rPr>
  </w:style>
  <w:style w:type="character" w:customStyle="1" w:styleId="CommentSubjectChar">
    <w:name w:val="Comment Subject Char"/>
    <w:basedOn w:val="CommentTextChar"/>
    <w:link w:val="CommentSubject"/>
    <w:uiPriority w:val="99"/>
    <w:semiHidden/>
    <w:rsid w:val="0069261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926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0699">
      <w:bodyDiv w:val="1"/>
      <w:marLeft w:val="0"/>
      <w:marRight w:val="0"/>
      <w:marTop w:val="0"/>
      <w:marBottom w:val="0"/>
      <w:divBdr>
        <w:top w:val="none" w:sz="0" w:space="0" w:color="auto"/>
        <w:left w:val="none" w:sz="0" w:space="0" w:color="auto"/>
        <w:bottom w:val="none" w:sz="0" w:space="0" w:color="auto"/>
        <w:right w:val="none" w:sz="0" w:space="0" w:color="auto"/>
      </w:divBdr>
    </w:div>
    <w:div w:id="34544480">
      <w:bodyDiv w:val="1"/>
      <w:marLeft w:val="0"/>
      <w:marRight w:val="0"/>
      <w:marTop w:val="0"/>
      <w:marBottom w:val="0"/>
      <w:divBdr>
        <w:top w:val="none" w:sz="0" w:space="0" w:color="auto"/>
        <w:left w:val="none" w:sz="0" w:space="0" w:color="auto"/>
        <w:bottom w:val="none" w:sz="0" w:space="0" w:color="auto"/>
        <w:right w:val="none" w:sz="0" w:space="0" w:color="auto"/>
      </w:divBdr>
    </w:div>
    <w:div w:id="76364201">
      <w:bodyDiv w:val="1"/>
      <w:marLeft w:val="0"/>
      <w:marRight w:val="0"/>
      <w:marTop w:val="0"/>
      <w:marBottom w:val="0"/>
      <w:divBdr>
        <w:top w:val="none" w:sz="0" w:space="0" w:color="auto"/>
        <w:left w:val="none" w:sz="0" w:space="0" w:color="auto"/>
        <w:bottom w:val="none" w:sz="0" w:space="0" w:color="auto"/>
        <w:right w:val="none" w:sz="0" w:space="0" w:color="auto"/>
      </w:divBdr>
    </w:div>
    <w:div w:id="86317550">
      <w:bodyDiv w:val="1"/>
      <w:marLeft w:val="0"/>
      <w:marRight w:val="0"/>
      <w:marTop w:val="0"/>
      <w:marBottom w:val="0"/>
      <w:divBdr>
        <w:top w:val="none" w:sz="0" w:space="0" w:color="auto"/>
        <w:left w:val="none" w:sz="0" w:space="0" w:color="auto"/>
        <w:bottom w:val="none" w:sz="0" w:space="0" w:color="auto"/>
        <w:right w:val="none" w:sz="0" w:space="0" w:color="auto"/>
      </w:divBdr>
    </w:div>
    <w:div w:id="130368431">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170266339">
      <w:bodyDiv w:val="1"/>
      <w:marLeft w:val="0"/>
      <w:marRight w:val="0"/>
      <w:marTop w:val="0"/>
      <w:marBottom w:val="0"/>
      <w:divBdr>
        <w:top w:val="none" w:sz="0" w:space="0" w:color="auto"/>
        <w:left w:val="none" w:sz="0" w:space="0" w:color="auto"/>
        <w:bottom w:val="none" w:sz="0" w:space="0" w:color="auto"/>
        <w:right w:val="none" w:sz="0" w:space="0" w:color="auto"/>
      </w:divBdr>
    </w:div>
    <w:div w:id="178737894">
      <w:bodyDiv w:val="1"/>
      <w:marLeft w:val="0"/>
      <w:marRight w:val="0"/>
      <w:marTop w:val="0"/>
      <w:marBottom w:val="0"/>
      <w:divBdr>
        <w:top w:val="none" w:sz="0" w:space="0" w:color="auto"/>
        <w:left w:val="none" w:sz="0" w:space="0" w:color="auto"/>
        <w:bottom w:val="none" w:sz="0" w:space="0" w:color="auto"/>
        <w:right w:val="none" w:sz="0" w:space="0" w:color="auto"/>
      </w:divBdr>
    </w:div>
    <w:div w:id="196892370">
      <w:bodyDiv w:val="1"/>
      <w:marLeft w:val="0"/>
      <w:marRight w:val="0"/>
      <w:marTop w:val="0"/>
      <w:marBottom w:val="0"/>
      <w:divBdr>
        <w:top w:val="none" w:sz="0" w:space="0" w:color="auto"/>
        <w:left w:val="none" w:sz="0" w:space="0" w:color="auto"/>
        <w:bottom w:val="none" w:sz="0" w:space="0" w:color="auto"/>
        <w:right w:val="none" w:sz="0" w:space="0" w:color="auto"/>
      </w:divBdr>
    </w:div>
    <w:div w:id="246037032">
      <w:bodyDiv w:val="1"/>
      <w:marLeft w:val="0"/>
      <w:marRight w:val="0"/>
      <w:marTop w:val="0"/>
      <w:marBottom w:val="0"/>
      <w:divBdr>
        <w:top w:val="none" w:sz="0" w:space="0" w:color="auto"/>
        <w:left w:val="none" w:sz="0" w:space="0" w:color="auto"/>
        <w:bottom w:val="none" w:sz="0" w:space="0" w:color="auto"/>
        <w:right w:val="none" w:sz="0" w:space="0" w:color="auto"/>
      </w:divBdr>
    </w:div>
    <w:div w:id="332027109">
      <w:bodyDiv w:val="1"/>
      <w:marLeft w:val="0"/>
      <w:marRight w:val="0"/>
      <w:marTop w:val="0"/>
      <w:marBottom w:val="0"/>
      <w:divBdr>
        <w:top w:val="none" w:sz="0" w:space="0" w:color="auto"/>
        <w:left w:val="none" w:sz="0" w:space="0" w:color="auto"/>
        <w:bottom w:val="none" w:sz="0" w:space="0" w:color="auto"/>
        <w:right w:val="none" w:sz="0" w:space="0" w:color="auto"/>
      </w:divBdr>
    </w:div>
    <w:div w:id="374886615">
      <w:bodyDiv w:val="1"/>
      <w:marLeft w:val="0"/>
      <w:marRight w:val="0"/>
      <w:marTop w:val="0"/>
      <w:marBottom w:val="0"/>
      <w:divBdr>
        <w:top w:val="none" w:sz="0" w:space="0" w:color="auto"/>
        <w:left w:val="none" w:sz="0" w:space="0" w:color="auto"/>
        <w:bottom w:val="none" w:sz="0" w:space="0" w:color="auto"/>
        <w:right w:val="none" w:sz="0" w:space="0" w:color="auto"/>
      </w:divBdr>
    </w:div>
    <w:div w:id="377828059">
      <w:bodyDiv w:val="1"/>
      <w:marLeft w:val="0"/>
      <w:marRight w:val="0"/>
      <w:marTop w:val="0"/>
      <w:marBottom w:val="0"/>
      <w:divBdr>
        <w:top w:val="none" w:sz="0" w:space="0" w:color="auto"/>
        <w:left w:val="none" w:sz="0" w:space="0" w:color="auto"/>
        <w:bottom w:val="none" w:sz="0" w:space="0" w:color="auto"/>
        <w:right w:val="none" w:sz="0" w:space="0" w:color="auto"/>
      </w:divBdr>
    </w:div>
    <w:div w:id="446512914">
      <w:bodyDiv w:val="1"/>
      <w:marLeft w:val="0"/>
      <w:marRight w:val="0"/>
      <w:marTop w:val="0"/>
      <w:marBottom w:val="0"/>
      <w:divBdr>
        <w:top w:val="none" w:sz="0" w:space="0" w:color="auto"/>
        <w:left w:val="none" w:sz="0" w:space="0" w:color="auto"/>
        <w:bottom w:val="none" w:sz="0" w:space="0" w:color="auto"/>
        <w:right w:val="none" w:sz="0" w:space="0" w:color="auto"/>
      </w:divBdr>
    </w:div>
    <w:div w:id="452941172">
      <w:bodyDiv w:val="1"/>
      <w:marLeft w:val="0"/>
      <w:marRight w:val="0"/>
      <w:marTop w:val="0"/>
      <w:marBottom w:val="0"/>
      <w:divBdr>
        <w:top w:val="none" w:sz="0" w:space="0" w:color="auto"/>
        <w:left w:val="none" w:sz="0" w:space="0" w:color="auto"/>
        <w:bottom w:val="none" w:sz="0" w:space="0" w:color="auto"/>
        <w:right w:val="none" w:sz="0" w:space="0" w:color="auto"/>
      </w:divBdr>
    </w:div>
    <w:div w:id="597178661">
      <w:bodyDiv w:val="1"/>
      <w:marLeft w:val="0"/>
      <w:marRight w:val="0"/>
      <w:marTop w:val="0"/>
      <w:marBottom w:val="0"/>
      <w:divBdr>
        <w:top w:val="none" w:sz="0" w:space="0" w:color="auto"/>
        <w:left w:val="none" w:sz="0" w:space="0" w:color="auto"/>
        <w:bottom w:val="none" w:sz="0" w:space="0" w:color="auto"/>
        <w:right w:val="none" w:sz="0" w:space="0" w:color="auto"/>
      </w:divBdr>
    </w:div>
    <w:div w:id="618874053">
      <w:bodyDiv w:val="1"/>
      <w:marLeft w:val="0"/>
      <w:marRight w:val="0"/>
      <w:marTop w:val="0"/>
      <w:marBottom w:val="0"/>
      <w:divBdr>
        <w:top w:val="none" w:sz="0" w:space="0" w:color="auto"/>
        <w:left w:val="none" w:sz="0" w:space="0" w:color="auto"/>
        <w:bottom w:val="none" w:sz="0" w:space="0" w:color="auto"/>
        <w:right w:val="none" w:sz="0" w:space="0" w:color="auto"/>
      </w:divBdr>
    </w:div>
    <w:div w:id="647635265">
      <w:bodyDiv w:val="1"/>
      <w:marLeft w:val="0"/>
      <w:marRight w:val="0"/>
      <w:marTop w:val="0"/>
      <w:marBottom w:val="0"/>
      <w:divBdr>
        <w:top w:val="none" w:sz="0" w:space="0" w:color="auto"/>
        <w:left w:val="none" w:sz="0" w:space="0" w:color="auto"/>
        <w:bottom w:val="none" w:sz="0" w:space="0" w:color="auto"/>
        <w:right w:val="none" w:sz="0" w:space="0" w:color="auto"/>
      </w:divBdr>
    </w:div>
    <w:div w:id="717896939">
      <w:bodyDiv w:val="1"/>
      <w:marLeft w:val="0"/>
      <w:marRight w:val="0"/>
      <w:marTop w:val="0"/>
      <w:marBottom w:val="0"/>
      <w:divBdr>
        <w:top w:val="none" w:sz="0" w:space="0" w:color="auto"/>
        <w:left w:val="none" w:sz="0" w:space="0" w:color="auto"/>
        <w:bottom w:val="none" w:sz="0" w:space="0" w:color="auto"/>
        <w:right w:val="none" w:sz="0" w:space="0" w:color="auto"/>
      </w:divBdr>
    </w:div>
    <w:div w:id="748045081">
      <w:bodyDiv w:val="1"/>
      <w:marLeft w:val="0"/>
      <w:marRight w:val="0"/>
      <w:marTop w:val="0"/>
      <w:marBottom w:val="0"/>
      <w:divBdr>
        <w:top w:val="none" w:sz="0" w:space="0" w:color="auto"/>
        <w:left w:val="none" w:sz="0" w:space="0" w:color="auto"/>
        <w:bottom w:val="none" w:sz="0" w:space="0" w:color="auto"/>
        <w:right w:val="none" w:sz="0" w:space="0" w:color="auto"/>
      </w:divBdr>
    </w:div>
    <w:div w:id="838731939">
      <w:bodyDiv w:val="1"/>
      <w:marLeft w:val="0"/>
      <w:marRight w:val="0"/>
      <w:marTop w:val="0"/>
      <w:marBottom w:val="0"/>
      <w:divBdr>
        <w:top w:val="none" w:sz="0" w:space="0" w:color="auto"/>
        <w:left w:val="none" w:sz="0" w:space="0" w:color="auto"/>
        <w:bottom w:val="none" w:sz="0" w:space="0" w:color="auto"/>
        <w:right w:val="none" w:sz="0" w:space="0" w:color="auto"/>
      </w:divBdr>
    </w:div>
    <w:div w:id="931746925">
      <w:bodyDiv w:val="1"/>
      <w:marLeft w:val="0"/>
      <w:marRight w:val="0"/>
      <w:marTop w:val="0"/>
      <w:marBottom w:val="0"/>
      <w:divBdr>
        <w:top w:val="none" w:sz="0" w:space="0" w:color="auto"/>
        <w:left w:val="none" w:sz="0" w:space="0" w:color="auto"/>
        <w:bottom w:val="none" w:sz="0" w:space="0" w:color="auto"/>
        <w:right w:val="none" w:sz="0" w:space="0" w:color="auto"/>
      </w:divBdr>
    </w:div>
    <w:div w:id="989139564">
      <w:bodyDiv w:val="1"/>
      <w:marLeft w:val="0"/>
      <w:marRight w:val="0"/>
      <w:marTop w:val="0"/>
      <w:marBottom w:val="0"/>
      <w:divBdr>
        <w:top w:val="none" w:sz="0" w:space="0" w:color="auto"/>
        <w:left w:val="none" w:sz="0" w:space="0" w:color="auto"/>
        <w:bottom w:val="none" w:sz="0" w:space="0" w:color="auto"/>
        <w:right w:val="none" w:sz="0" w:space="0" w:color="auto"/>
      </w:divBdr>
    </w:div>
    <w:div w:id="999843238">
      <w:bodyDiv w:val="1"/>
      <w:marLeft w:val="0"/>
      <w:marRight w:val="0"/>
      <w:marTop w:val="0"/>
      <w:marBottom w:val="0"/>
      <w:divBdr>
        <w:top w:val="none" w:sz="0" w:space="0" w:color="auto"/>
        <w:left w:val="none" w:sz="0" w:space="0" w:color="auto"/>
        <w:bottom w:val="none" w:sz="0" w:space="0" w:color="auto"/>
        <w:right w:val="none" w:sz="0" w:space="0" w:color="auto"/>
      </w:divBdr>
    </w:div>
    <w:div w:id="1024481243">
      <w:bodyDiv w:val="1"/>
      <w:marLeft w:val="0"/>
      <w:marRight w:val="0"/>
      <w:marTop w:val="0"/>
      <w:marBottom w:val="0"/>
      <w:divBdr>
        <w:top w:val="none" w:sz="0" w:space="0" w:color="auto"/>
        <w:left w:val="none" w:sz="0" w:space="0" w:color="auto"/>
        <w:bottom w:val="none" w:sz="0" w:space="0" w:color="auto"/>
        <w:right w:val="none" w:sz="0" w:space="0" w:color="auto"/>
      </w:divBdr>
    </w:div>
    <w:div w:id="1055468694">
      <w:bodyDiv w:val="1"/>
      <w:marLeft w:val="0"/>
      <w:marRight w:val="0"/>
      <w:marTop w:val="0"/>
      <w:marBottom w:val="0"/>
      <w:divBdr>
        <w:top w:val="none" w:sz="0" w:space="0" w:color="auto"/>
        <w:left w:val="none" w:sz="0" w:space="0" w:color="auto"/>
        <w:bottom w:val="none" w:sz="0" w:space="0" w:color="auto"/>
        <w:right w:val="none" w:sz="0" w:space="0" w:color="auto"/>
      </w:divBdr>
    </w:div>
    <w:div w:id="1089617990">
      <w:bodyDiv w:val="1"/>
      <w:marLeft w:val="0"/>
      <w:marRight w:val="0"/>
      <w:marTop w:val="0"/>
      <w:marBottom w:val="0"/>
      <w:divBdr>
        <w:top w:val="none" w:sz="0" w:space="0" w:color="auto"/>
        <w:left w:val="none" w:sz="0" w:space="0" w:color="auto"/>
        <w:bottom w:val="none" w:sz="0" w:space="0" w:color="auto"/>
        <w:right w:val="none" w:sz="0" w:space="0" w:color="auto"/>
      </w:divBdr>
    </w:div>
    <w:div w:id="1096512113">
      <w:bodyDiv w:val="1"/>
      <w:marLeft w:val="0"/>
      <w:marRight w:val="0"/>
      <w:marTop w:val="0"/>
      <w:marBottom w:val="0"/>
      <w:divBdr>
        <w:top w:val="none" w:sz="0" w:space="0" w:color="auto"/>
        <w:left w:val="none" w:sz="0" w:space="0" w:color="auto"/>
        <w:bottom w:val="none" w:sz="0" w:space="0" w:color="auto"/>
        <w:right w:val="none" w:sz="0" w:space="0" w:color="auto"/>
      </w:divBdr>
    </w:div>
    <w:div w:id="1101991770">
      <w:bodyDiv w:val="1"/>
      <w:marLeft w:val="0"/>
      <w:marRight w:val="0"/>
      <w:marTop w:val="0"/>
      <w:marBottom w:val="0"/>
      <w:divBdr>
        <w:top w:val="none" w:sz="0" w:space="0" w:color="auto"/>
        <w:left w:val="none" w:sz="0" w:space="0" w:color="auto"/>
        <w:bottom w:val="none" w:sz="0" w:space="0" w:color="auto"/>
        <w:right w:val="none" w:sz="0" w:space="0" w:color="auto"/>
      </w:divBdr>
    </w:div>
    <w:div w:id="1234117926">
      <w:bodyDiv w:val="1"/>
      <w:marLeft w:val="0"/>
      <w:marRight w:val="0"/>
      <w:marTop w:val="0"/>
      <w:marBottom w:val="0"/>
      <w:divBdr>
        <w:top w:val="none" w:sz="0" w:space="0" w:color="auto"/>
        <w:left w:val="none" w:sz="0" w:space="0" w:color="auto"/>
        <w:bottom w:val="none" w:sz="0" w:space="0" w:color="auto"/>
        <w:right w:val="none" w:sz="0" w:space="0" w:color="auto"/>
      </w:divBdr>
    </w:div>
    <w:div w:id="1257717120">
      <w:bodyDiv w:val="1"/>
      <w:marLeft w:val="0"/>
      <w:marRight w:val="0"/>
      <w:marTop w:val="0"/>
      <w:marBottom w:val="0"/>
      <w:divBdr>
        <w:top w:val="none" w:sz="0" w:space="0" w:color="auto"/>
        <w:left w:val="none" w:sz="0" w:space="0" w:color="auto"/>
        <w:bottom w:val="none" w:sz="0" w:space="0" w:color="auto"/>
        <w:right w:val="none" w:sz="0" w:space="0" w:color="auto"/>
      </w:divBdr>
    </w:div>
    <w:div w:id="1257909601">
      <w:bodyDiv w:val="1"/>
      <w:marLeft w:val="0"/>
      <w:marRight w:val="0"/>
      <w:marTop w:val="0"/>
      <w:marBottom w:val="0"/>
      <w:divBdr>
        <w:top w:val="none" w:sz="0" w:space="0" w:color="auto"/>
        <w:left w:val="none" w:sz="0" w:space="0" w:color="auto"/>
        <w:bottom w:val="none" w:sz="0" w:space="0" w:color="auto"/>
        <w:right w:val="none" w:sz="0" w:space="0" w:color="auto"/>
      </w:divBdr>
    </w:div>
    <w:div w:id="1303194089">
      <w:bodyDiv w:val="1"/>
      <w:marLeft w:val="0"/>
      <w:marRight w:val="0"/>
      <w:marTop w:val="0"/>
      <w:marBottom w:val="0"/>
      <w:divBdr>
        <w:top w:val="none" w:sz="0" w:space="0" w:color="auto"/>
        <w:left w:val="none" w:sz="0" w:space="0" w:color="auto"/>
        <w:bottom w:val="none" w:sz="0" w:space="0" w:color="auto"/>
        <w:right w:val="none" w:sz="0" w:space="0" w:color="auto"/>
      </w:divBdr>
    </w:div>
    <w:div w:id="1325864477">
      <w:bodyDiv w:val="1"/>
      <w:marLeft w:val="0"/>
      <w:marRight w:val="0"/>
      <w:marTop w:val="0"/>
      <w:marBottom w:val="0"/>
      <w:divBdr>
        <w:top w:val="none" w:sz="0" w:space="0" w:color="auto"/>
        <w:left w:val="none" w:sz="0" w:space="0" w:color="auto"/>
        <w:bottom w:val="none" w:sz="0" w:space="0" w:color="auto"/>
        <w:right w:val="none" w:sz="0" w:space="0" w:color="auto"/>
      </w:divBdr>
    </w:div>
    <w:div w:id="1330014451">
      <w:bodyDiv w:val="1"/>
      <w:marLeft w:val="0"/>
      <w:marRight w:val="0"/>
      <w:marTop w:val="0"/>
      <w:marBottom w:val="0"/>
      <w:divBdr>
        <w:top w:val="none" w:sz="0" w:space="0" w:color="auto"/>
        <w:left w:val="none" w:sz="0" w:space="0" w:color="auto"/>
        <w:bottom w:val="none" w:sz="0" w:space="0" w:color="auto"/>
        <w:right w:val="none" w:sz="0" w:space="0" w:color="auto"/>
      </w:divBdr>
    </w:div>
    <w:div w:id="1461223142">
      <w:bodyDiv w:val="1"/>
      <w:marLeft w:val="0"/>
      <w:marRight w:val="0"/>
      <w:marTop w:val="0"/>
      <w:marBottom w:val="0"/>
      <w:divBdr>
        <w:top w:val="none" w:sz="0" w:space="0" w:color="auto"/>
        <w:left w:val="none" w:sz="0" w:space="0" w:color="auto"/>
        <w:bottom w:val="none" w:sz="0" w:space="0" w:color="auto"/>
        <w:right w:val="none" w:sz="0" w:space="0" w:color="auto"/>
      </w:divBdr>
    </w:div>
    <w:div w:id="1497647243">
      <w:bodyDiv w:val="1"/>
      <w:marLeft w:val="0"/>
      <w:marRight w:val="0"/>
      <w:marTop w:val="0"/>
      <w:marBottom w:val="0"/>
      <w:divBdr>
        <w:top w:val="none" w:sz="0" w:space="0" w:color="auto"/>
        <w:left w:val="none" w:sz="0" w:space="0" w:color="auto"/>
        <w:bottom w:val="none" w:sz="0" w:space="0" w:color="auto"/>
        <w:right w:val="none" w:sz="0" w:space="0" w:color="auto"/>
      </w:divBdr>
    </w:div>
    <w:div w:id="1499930541">
      <w:bodyDiv w:val="1"/>
      <w:marLeft w:val="0"/>
      <w:marRight w:val="0"/>
      <w:marTop w:val="0"/>
      <w:marBottom w:val="0"/>
      <w:divBdr>
        <w:top w:val="none" w:sz="0" w:space="0" w:color="auto"/>
        <w:left w:val="none" w:sz="0" w:space="0" w:color="auto"/>
        <w:bottom w:val="none" w:sz="0" w:space="0" w:color="auto"/>
        <w:right w:val="none" w:sz="0" w:space="0" w:color="auto"/>
      </w:divBdr>
    </w:div>
    <w:div w:id="1545629576">
      <w:bodyDiv w:val="1"/>
      <w:marLeft w:val="0"/>
      <w:marRight w:val="0"/>
      <w:marTop w:val="0"/>
      <w:marBottom w:val="0"/>
      <w:divBdr>
        <w:top w:val="none" w:sz="0" w:space="0" w:color="auto"/>
        <w:left w:val="none" w:sz="0" w:space="0" w:color="auto"/>
        <w:bottom w:val="none" w:sz="0" w:space="0" w:color="auto"/>
        <w:right w:val="none" w:sz="0" w:space="0" w:color="auto"/>
      </w:divBdr>
    </w:div>
    <w:div w:id="1684432509">
      <w:bodyDiv w:val="1"/>
      <w:marLeft w:val="0"/>
      <w:marRight w:val="0"/>
      <w:marTop w:val="0"/>
      <w:marBottom w:val="0"/>
      <w:divBdr>
        <w:top w:val="none" w:sz="0" w:space="0" w:color="auto"/>
        <w:left w:val="none" w:sz="0" w:space="0" w:color="auto"/>
        <w:bottom w:val="none" w:sz="0" w:space="0" w:color="auto"/>
        <w:right w:val="none" w:sz="0" w:space="0" w:color="auto"/>
      </w:divBdr>
    </w:div>
    <w:div w:id="1723360947">
      <w:bodyDiv w:val="1"/>
      <w:marLeft w:val="0"/>
      <w:marRight w:val="0"/>
      <w:marTop w:val="0"/>
      <w:marBottom w:val="0"/>
      <w:divBdr>
        <w:top w:val="none" w:sz="0" w:space="0" w:color="auto"/>
        <w:left w:val="none" w:sz="0" w:space="0" w:color="auto"/>
        <w:bottom w:val="none" w:sz="0" w:space="0" w:color="auto"/>
        <w:right w:val="none" w:sz="0" w:space="0" w:color="auto"/>
      </w:divBdr>
    </w:div>
    <w:div w:id="1724056095">
      <w:bodyDiv w:val="1"/>
      <w:marLeft w:val="0"/>
      <w:marRight w:val="0"/>
      <w:marTop w:val="0"/>
      <w:marBottom w:val="0"/>
      <w:divBdr>
        <w:top w:val="none" w:sz="0" w:space="0" w:color="auto"/>
        <w:left w:val="none" w:sz="0" w:space="0" w:color="auto"/>
        <w:bottom w:val="none" w:sz="0" w:space="0" w:color="auto"/>
        <w:right w:val="none" w:sz="0" w:space="0" w:color="auto"/>
      </w:divBdr>
    </w:div>
    <w:div w:id="1912615648">
      <w:bodyDiv w:val="1"/>
      <w:marLeft w:val="0"/>
      <w:marRight w:val="0"/>
      <w:marTop w:val="0"/>
      <w:marBottom w:val="0"/>
      <w:divBdr>
        <w:top w:val="none" w:sz="0" w:space="0" w:color="auto"/>
        <w:left w:val="none" w:sz="0" w:space="0" w:color="auto"/>
        <w:bottom w:val="none" w:sz="0" w:space="0" w:color="auto"/>
        <w:right w:val="none" w:sz="0" w:space="0" w:color="auto"/>
      </w:divBdr>
    </w:div>
    <w:div w:id="2013606048">
      <w:bodyDiv w:val="1"/>
      <w:marLeft w:val="0"/>
      <w:marRight w:val="0"/>
      <w:marTop w:val="0"/>
      <w:marBottom w:val="0"/>
      <w:divBdr>
        <w:top w:val="none" w:sz="0" w:space="0" w:color="auto"/>
        <w:left w:val="none" w:sz="0" w:space="0" w:color="auto"/>
        <w:bottom w:val="none" w:sz="0" w:space="0" w:color="auto"/>
        <w:right w:val="none" w:sz="0" w:space="0" w:color="auto"/>
      </w:divBdr>
    </w:div>
    <w:div w:id="2016764397">
      <w:bodyDiv w:val="1"/>
      <w:marLeft w:val="0"/>
      <w:marRight w:val="0"/>
      <w:marTop w:val="0"/>
      <w:marBottom w:val="0"/>
      <w:divBdr>
        <w:top w:val="none" w:sz="0" w:space="0" w:color="auto"/>
        <w:left w:val="none" w:sz="0" w:space="0" w:color="auto"/>
        <w:bottom w:val="none" w:sz="0" w:space="0" w:color="auto"/>
        <w:right w:val="none" w:sz="0" w:space="0" w:color="auto"/>
      </w:divBdr>
    </w:div>
    <w:div w:id="2018842132">
      <w:bodyDiv w:val="1"/>
      <w:marLeft w:val="0"/>
      <w:marRight w:val="0"/>
      <w:marTop w:val="0"/>
      <w:marBottom w:val="0"/>
      <w:divBdr>
        <w:top w:val="none" w:sz="0" w:space="0" w:color="auto"/>
        <w:left w:val="none" w:sz="0" w:space="0" w:color="auto"/>
        <w:bottom w:val="none" w:sz="0" w:space="0" w:color="auto"/>
        <w:right w:val="none" w:sz="0" w:space="0" w:color="auto"/>
      </w:divBdr>
    </w:div>
    <w:div w:id="2049527753">
      <w:bodyDiv w:val="1"/>
      <w:marLeft w:val="0"/>
      <w:marRight w:val="0"/>
      <w:marTop w:val="0"/>
      <w:marBottom w:val="0"/>
      <w:divBdr>
        <w:top w:val="none" w:sz="0" w:space="0" w:color="auto"/>
        <w:left w:val="none" w:sz="0" w:space="0" w:color="auto"/>
        <w:bottom w:val="none" w:sz="0" w:space="0" w:color="auto"/>
        <w:right w:val="none" w:sz="0" w:space="0" w:color="auto"/>
      </w:divBdr>
    </w:div>
    <w:div w:id="2133278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40DBA-08FD-4606-BE4C-87FDB7D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Stack, Robert</cp:lastModifiedBy>
  <cp:revision>2</cp:revision>
  <dcterms:created xsi:type="dcterms:W3CDTF">2018-04-12T20:58:00Z</dcterms:created>
  <dcterms:modified xsi:type="dcterms:W3CDTF">2018-04-12T20:58:00Z</dcterms:modified>
</cp:coreProperties>
</file>